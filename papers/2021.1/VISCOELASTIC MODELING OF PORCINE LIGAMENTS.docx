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7D93" w14:textId="43657CD6" w:rsidR="00322B47" w:rsidRPr="00F45904" w:rsidRDefault="000F024D">
      <w:pPr>
        <w:pStyle w:val="PaperTitle"/>
        <w:rPr>
          <w:b/>
          <w:bCs w:val="0"/>
          <w:color w:val="000000"/>
          <w:lang w:val="pt-BR"/>
        </w:rPr>
      </w:pPr>
      <w:r w:rsidRPr="00F45904">
        <w:rPr>
          <w:b/>
          <w:bCs w:val="0"/>
          <w:color w:val="000000"/>
          <w:lang w:val="pt-BR"/>
        </w:rPr>
        <w:t xml:space="preserve">viscoelastic </w:t>
      </w:r>
      <w:r w:rsidR="00EA041F" w:rsidRPr="00F45904">
        <w:rPr>
          <w:b/>
          <w:bCs w:val="0"/>
          <w:color w:val="000000"/>
          <w:lang w:val="pt-BR"/>
        </w:rPr>
        <w:t xml:space="preserve">modeling </w:t>
      </w:r>
      <w:r w:rsidR="00322B47" w:rsidRPr="00F45904">
        <w:rPr>
          <w:b/>
          <w:bCs w:val="0"/>
          <w:color w:val="000000"/>
          <w:lang w:val="pt-BR"/>
        </w:rPr>
        <w:t xml:space="preserve">of porcine ligaments </w:t>
      </w:r>
    </w:p>
    <w:p w14:paraId="4E5D52E0" w14:textId="6E4F9919" w:rsidR="00C73194" w:rsidRPr="00F45904" w:rsidRDefault="00C73194" w:rsidP="00C73194">
      <w:pPr>
        <w:pStyle w:val="PaperTitle"/>
        <w:rPr>
          <w:color w:val="FF0000"/>
          <w:lang w:val="pt-BR"/>
        </w:rPr>
      </w:pPr>
      <w:r w:rsidRPr="00F45904">
        <w:rPr>
          <w:color w:val="FF0000"/>
          <w:lang w:val="pt-BR"/>
        </w:rPr>
        <w:t xml:space="preserve"> </w:t>
      </w:r>
    </w:p>
    <w:p w14:paraId="108C8E28" w14:textId="6DFF14AE" w:rsidR="005D7414" w:rsidRPr="00F45904" w:rsidRDefault="005D7414" w:rsidP="005D7414">
      <w:pPr>
        <w:pStyle w:val="AuthorAddress"/>
        <w:rPr>
          <w:b/>
          <w:bCs/>
          <w:sz w:val="20"/>
          <w:lang w:val="pt-BR"/>
        </w:rPr>
      </w:pPr>
      <w:r w:rsidRPr="00F45904">
        <w:rPr>
          <w:b/>
          <w:bCs/>
          <w:sz w:val="20"/>
          <w:lang w:val="pt-BR"/>
        </w:rPr>
        <w:t>Bruno Mello Silveira</w:t>
      </w:r>
    </w:p>
    <w:p w14:paraId="7F294BD8" w14:textId="667E2634" w:rsidR="00C73194" w:rsidRPr="00F45904" w:rsidRDefault="00C73194" w:rsidP="00C73194">
      <w:pPr>
        <w:pStyle w:val="AuthorName"/>
        <w:rPr>
          <w:lang w:val="pt-BR"/>
        </w:rPr>
      </w:pPr>
      <w:r w:rsidRPr="00F45904">
        <w:rPr>
          <w:lang w:val="pt-BR"/>
        </w:rPr>
        <w:t>Stephanie Aguiar Salles de Barros</w:t>
      </w:r>
    </w:p>
    <w:p w14:paraId="429FC269" w14:textId="77777777" w:rsidR="00824087" w:rsidRPr="00F45904" w:rsidRDefault="00C73194" w:rsidP="00824087">
      <w:pPr>
        <w:pStyle w:val="AuthorAddress"/>
        <w:rPr>
          <w:iCs/>
          <w:sz w:val="20"/>
          <w:lang w:val="pt-BR"/>
        </w:rPr>
      </w:pPr>
      <w:r w:rsidRPr="00F45904">
        <w:rPr>
          <w:sz w:val="20"/>
          <w:lang w:val="pt-BR"/>
        </w:rPr>
        <w:t xml:space="preserve">Departamento de Engenharia Mecânica - </w:t>
      </w:r>
      <w:r w:rsidRPr="00F45904">
        <w:rPr>
          <w:iCs/>
          <w:sz w:val="20"/>
          <w:lang w:val="pt-BR"/>
        </w:rPr>
        <w:t xml:space="preserve">PPEMM - CEFET/RJ; Av. Maracanã, 229 – RJ – Brazil. </w:t>
      </w:r>
      <w:r w:rsidR="00824087" w:rsidRPr="00F45904">
        <w:rPr>
          <w:sz w:val="20"/>
          <w:shd w:val="clear" w:color="auto" w:fill="FFFFFF"/>
          <w:lang w:val="pt-BR"/>
        </w:rPr>
        <w:t>bruno.silveira@aluno.cefet-rj.br</w:t>
      </w:r>
      <w:r w:rsidR="00824087" w:rsidRPr="00F45904">
        <w:rPr>
          <w:iCs/>
          <w:sz w:val="20"/>
          <w:lang w:val="pt-BR"/>
        </w:rPr>
        <w:t xml:space="preserve">, </w:t>
      </w:r>
      <w:r w:rsidR="00824087" w:rsidRPr="00F45904">
        <w:rPr>
          <w:sz w:val="20"/>
          <w:shd w:val="clear" w:color="auto" w:fill="FFFFFF"/>
          <w:lang w:val="pt-BR"/>
        </w:rPr>
        <w:t>stephanie.barros@aluno.cefet-rj.br</w:t>
      </w:r>
    </w:p>
    <w:p w14:paraId="479275DB" w14:textId="05F20F2A" w:rsidR="00C73194" w:rsidRPr="00F45904" w:rsidRDefault="00C73194" w:rsidP="00824087">
      <w:pPr>
        <w:pStyle w:val="AuthorAddress"/>
        <w:rPr>
          <w:sz w:val="20"/>
          <w:lang w:val="pt-BR"/>
        </w:rPr>
      </w:pPr>
    </w:p>
    <w:p w14:paraId="54042869" w14:textId="77777777" w:rsidR="00C73194" w:rsidRPr="00F45904" w:rsidRDefault="00C73194" w:rsidP="00C73194">
      <w:pPr>
        <w:pStyle w:val="AuthorName"/>
        <w:rPr>
          <w:b w:val="0"/>
          <w:i/>
          <w:color w:val="FF0000"/>
          <w:lang w:val="pt-BR"/>
        </w:rPr>
      </w:pPr>
      <w:r w:rsidRPr="00F45904">
        <w:rPr>
          <w:lang w:val="pt-BR"/>
        </w:rPr>
        <w:t>Rodrigo Ribeiro Pinho Rodarte</w:t>
      </w:r>
      <w:r w:rsidRPr="00F45904">
        <w:rPr>
          <w:b w:val="0"/>
          <w:iCs/>
          <w:color w:val="FF0000"/>
          <w:lang w:val="pt-BR"/>
        </w:rPr>
        <w:t xml:space="preserve">  </w:t>
      </w:r>
    </w:p>
    <w:p w14:paraId="3E8F3549" w14:textId="1ED192BB" w:rsidR="00C73194" w:rsidRPr="00F45904" w:rsidRDefault="00C73194" w:rsidP="00C73194">
      <w:pPr>
        <w:pStyle w:val="Abstract"/>
        <w:rPr>
          <w:bCs/>
          <w:i w:val="0"/>
          <w:color w:val="FF0000"/>
          <w:lang w:val="pt-BR"/>
        </w:rPr>
      </w:pPr>
      <w:r w:rsidRPr="00F45904">
        <w:rPr>
          <w:i w:val="0"/>
          <w:iCs/>
          <w:lang w:val="pt-BR"/>
        </w:rPr>
        <w:t xml:space="preserve">Programa de Pós-graduação em Engenharia Mecânica e Tecnologia de Materiais - PPEMM - CEFET/RJ; Av. Maracanã, 229 – RJ – Brazil. Instituto Nacional de Traumatologia e Ortopedia – INTO -Av. Brazil, 500, RJ, Brazil. </w:t>
      </w:r>
      <w:r w:rsidR="00D34136" w:rsidRPr="00F45904">
        <w:rPr>
          <w:i w:val="0"/>
          <w:iCs/>
          <w:shd w:val="clear" w:color="auto" w:fill="FFFFFF"/>
          <w:lang w:val="pt-BR"/>
        </w:rPr>
        <w:t>rodrigo.rodarte@aluno.cefet-rj.br</w:t>
      </w:r>
    </w:p>
    <w:p w14:paraId="57BA31F5" w14:textId="02F65FB7" w:rsidR="005D7414" w:rsidRPr="00F45904" w:rsidRDefault="005D7414" w:rsidP="005D7414">
      <w:pPr>
        <w:pStyle w:val="AuthorName"/>
        <w:rPr>
          <w:b w:val="0"/>
          <w:i/>
          <w:color w:val="FF0000"/>
          <w:lang w:val="pt-BR"/>
        </w:rPr>
      </w:pPr>
    </w:p>
    <w:p w14:paraId="5FE4C7BA" w14:textId="77777777" w:rsidR="00C73194" w:rsidRPr="00F45904" w:rsidRDefault="00C73194" w:rsidP="00C73194">
      <w:pPr>
        <w:pStyle w:val="Abstract"/>
        <w:rPr>
          <w:b/>
          <w:bCs/>
          <w:i w:val="0"/>
          <w:iCs/>
          <w:color w:val="FF0000"/>
          <w:lang w:val="pt-BR"/>
        </w:rPr>
      </w:pPr>
      <w:r w:rsidRPr="00F45904">
        <w:rPr>
          <w:b/>
          <w:bCs/>
          <w:i w:val="0"/>
          <w:iCs/>
          <w:lang w:val="pt-BR"/>
        </w:rPr>
        <w:t>Paulo Pedro Kenedi</w:t>
      </w:r>
      <w:r w:rsidRPr="00F45904">
        <w:rPr>
          <w:b/>
          <w:bCs/>
          <w:i w:val="0"/>
          <w:iCs/>
          <w:color w:val="FF0000"/>
          <w:lang w:val="pt-BR"/>
        </w:rPr>
        <w:t xml:space="preserve"> </w:t>
      </w:r>
    </w:p>
    <w:p w14:paraId="66CF2095" w14:textId="424960CA" w:rsidR="00C73194" w:rsidRPr="00632CAE" w:rsidRDefault="00C73194" w:rsidP="00C73194">
      <w:pPr>
        <w:pStyle w:val="Keywords"/>
        <w:rPr>
          <w:i w:val="0"/>
          <w:iCs/>
          <w:lang w:val="pt-BR"/>
        </w:rPr>
      </w:pPr>
      <w:r w:rsidRPr="00F45904">
        <w:rPr>
          <w:i w:val="0"/>
          <w:iCs/>
          <w:lang w:val="pt-BR"/>
        </w:rPr>
        <w:t xml:space="preserve">Programa de Pós-graduação em Engenharia Mecânica e Tecnologia de Materiais - PPEMM - CEFET/RJ; Av. Maracanã, 229 – RJ – Brazil. Departamento de Engenharia Mecânica – CEFET/RJ - Av. </w:t>
      </w:r>
      <w:r w:rsidRPr="00632CAE">
        <w:rPr>
          <w:i w:val="0"/>
          <w:iCs/>
          <w:lang w:val="pt-BR"/>
        </w:rPr>
        <w:t>Maracanã, 229 – RJ – Brazil. paulo.kenedi@cefet-rj.br</w:t>
      </w:r>
    </w:p>
    <w:p w14:paraId="3321D131" w14:textId="77777777" w:rsidR="00C73194" w:rsidRPr="00632CAE" w:rsidRDefault="00C73194" w:rsidP="00C73194">
      <w:pPr>
        <w:pStyle w:val="Abstract"/>
        <w:jc w:val="both"/>
        <w:rPr>
          <w:b/>
          <w:lang w:val="pt-BR"/>
        </w:rPr>
      </w:pPr>
    </w:p>
    <w:p w14:paraId="33630F35" w14:textId="04F05A11" w:rsidR="00C73194" w:rsidRPr="00121B0E" w:rsidRDefault="00C73194" w:rsidP="00C73194">
      <w:pPr>
        <w:pStyle w:val="Abstract"/>
        <w:jc w:val="both"/>
      </w:pPr>
      <w:r w:rsidRPr="00121B0E">
        <w:rPr>
          <w:b/>
        </w:rPr>
        <w:t>Abstract.</w:t>
      </w:r>
      <w:r w:rsidRPr="00121B0E">
        <w:t xml:space="preserve"> </w:t>
      </w:r>
      <w:r w:rsidR="00A8056F" w:rsidRPr="00121B0E">
        <w:t xml:space="preserve">Viscoelastic quasi-linear analytical models, as Fung, was implemented through the utilization of experimental results obtained from several porcine ligaments as: lateral collateral ligament (LCL), anterior cruciate ligament (ACL), posterior cruciate ligament (PCL) and medial collateral ligament (MCL). To implement quasi-linear viscoelastic models for soft tissues, as the Fung one, </w:t>
      </w:r>
      <w:r w:rsidR="00A94204">
        <w:t xml:space="preserve">it </w:t>
      </w:r>
      <w:r w:rsidR="00A8056F" w:rsidRPr="00121B0E">
        <w:t>was necessary the utilization of a programming language, as C Sharp, and Object-oriented programming to deal with the model’s mathematical demands, as the convolution calculations. Moreover, those technologies allow to reduce the code execution time</w:t>
      </w:r>
      <w:r w:rsidR="00932BD2">
        <w:t>,</w:t>
      </w:r>
      <w:r w:rsidR="00A8056F" w:rsidRPr="00121B0E">
        <w:t xml:space="preserve"> which was one of the main </w:t>
      </w:r>
      <w:r w:rsidR="00A94204" w:rsidRPr="00121B0E">
        <w:t>challenges</w:t>
      </w:r>
      <w:r w:rsidR="00A8056F" w:rsidRPr="00121B0E">
        <w:t xml:space="preserve">. The </w:t>
      </w:r>
      <w:r w:rsidR="00A94204">
        <w:t xml:space="preserve">numerical implementation of Fung's </w:t>
      </w:r>
      <w:r w:rsidR="00A94204" w:rsidRPr="00121B0E">
        <w:t>model</w:t>
      </w:r>
      <w:r w:rsidR="00A94204">
        <w:t xml:space="preserve"> </w:t>
      </w:r>
      <w:r w:rsidR="00636573">
        <w:t>reproduces</w:t>
      </w:r>
      <w:r w:rsidR="00A94204">
        <w:t xml:space="preserve"> successfully the</w:t>
      </w:r>
      <w:r w:rsidR="0023610F">
        <w:t xml:space="preserve"> </w:t>
      </w:r>
      <w:r w:rsidR="00A8056F" w:rsidRPr="00121B0E">
        <w:t>stress evolution in relaxation tests</w:t>
      </w:r>
      <w:r w:rsidR="00A94204">
        <w:t>, including the</w:t>
      </w:r>
      <w:r w:rsidR="00A8056F" w:rsidRPr="00121B0E">
        <w:t xml:space="preserve"> noticeable change in ligaments stiffness</w:t>
      </w:r>
      <w:r w:rsidR="00A94204">
        <w:t>es</w:t>
      </w:r>
      <w:r w:rsidR="00A8056F" w:rsidRPr="00121B0E">
        <w:t xml:space="preserve"> after </w:t>
      </w:r>
      <w:r w:rsidR="00A94204">
        <w:t>sequential</w:t>
      </w:r>
      <w:r w:rsidR="00A8056F" w:rsidRPr="00121B0E">
        <w:t xml:space="preserve"> relaxation tests</w:t>
      </w:r>
      <w:r w:rsidR="00531694" w:rsidRPr="00121B0E">
        <w:t xml:space="preserve">. </w:t>
      </w:r>
    </w:p>
    <w:p w14:paraId="7A4B25E3" w14:textId="77777777" w:rsidR="00C73194" w:rsidRPr="00121B0E" w:rsidRDefault="00C73194" w:rsidP="00C73194">
      <w:pPr>
        <w:pStyle w:val="Abstract"/>
        <w:jc w:val="both"/>
      </w:pPr>
      <w:r w:rsidRPr="00121B0E">
        <w:t xml:space="preserve"> </w:t>
      </w:r>
    </w:p>
    <w:p w14:paraId="2FF97A2A" w14:textId="69CD9831" w:rsidR="00C73194" w:rsidRPr="00121B0E" w:rsidRDefault="00C73194" w:rsidP="00C73194">
      <w:pPr>
        <w:pStyle w:val="Keywords"/>
      </w:pPr>
      <w:r w:rsidRPr="00121B0E">
        <w:rPr>
          <w:b/>
        </w:rPr>
        <w:t>Keywords:</w:t>
      </w:r>
      <w:r w:rsidRPr="00121B0E">
        <w:t xml:space="preserve"> knee ligaments, analytic model, viscoelasticity</w:t>
      </w:r>
      <w:r w:rsidR="0085734A" w:rsidRPr="00121B0E">
        <w:t>, Fung</w:t>
      </w:r>
    </w:p>
    <w:p w14:paraId="3B2A9F21" w14:textId="77777777" w:rsidR="00B87968" w:rsidRPr="00121B0E" w:rsidRDefault="00B87968" w:rsidP="00B87968">
      <w:pPr>
        <w:pStyle w:val="SectionHeader"/>
        <w:numPr>
          <w:ilvl w:val="0"/>
          <w:numId w:val="0"/>
        </w:numPr>
        <w:ind w:left="360"/>
      </w:pPr>
    </w:p>
    <w:p w14:paraId="065FAA49" w14:textId="729437B9" w:rsidR="004235B3" w:rsidRPr="00121B0E" w:rsidRDefault="004235B3" w:rsidP="004235B3">
      <w:pPr>
        <w:pStyle w:val="SectionHeader"/>
      </w:pPr>
      <w:r w:rsidRPr="00121B0E">
        <w:t>Introduction</w:t>
      </w:r>
    </w:p>
    <w:p w14:paraId="1765DAB0" w14:textId="77777777" w:rsidR="00077590" w:rsidRPr="00121B0E" w:rsidRDefault="00077590" w:rsidP="000A6626">
      <w:pPr>
        <w:pStyle w:val="SectionBody"/>
        <w:tabs>
          <w:tab w:val="left" w:pos="2166"/>
        </w:tabs>
        <w:ind w:firstLine="284"/>
      </w:pPr>
    </w:p>
    <w:p w14:paraId="3608169A" w14:textId="2EDE718E" w:rsidR="000A6626" w:rsidRPr="00121B0E" w:rsidRDefault="000A6626" w:rsidP="005C76A2">
      <w:pPr>
        <w:pStyle w:val="SectionBody"/>
        <w:tabs>
          <w:tab w:val="left" w:pos="2166"/>
        </w:tabs>
        <w:ind w:firstLine="284"/>
      </w:pPr>
      <w:r w:rsidRPr="00121B0E">
        <w:t>The k</w:t>
      </w:r>
      <w:r w:rsidR="00A0371A" w:rsidRPr="00121B0E">
        <w:t xml:space="preserve">nee </w:t>
      </w:r>
      <w:r w:rsidRPr="00121B0E">
        <w:t xml:space="preserve">is one of the most complex joints </w:t>
      </w:r>
      <w:r w:rsidR="006C4C5F">
        <w:t>of</w:t>
      </w:r>
      <w:r w:rsidR="006C4C5F" w:rsidRPr="00121B0E">
        <w:t xml:space="preserve"> </w:t>
      </w:r>
      <w:r w:rsidRPr="00121B0E">
        <w:t xml:space="preserve">the </w:t>
      </w:r>
      <w:r w:rsidR="000D7815" w:rsidRPr="00121B0E">
        <w:t>body</w:t>
      </w:r>
      <w:r w:rsidR="000D7815">
        <w:t xml:space="preserve"> and</w:t>
      </w:r>
      <w:r w:rsidR="006C4C5F">
        <w:t xml:space="preserve"> </w:t>
      </w:r>
      <w:r w:rsidR="00206C30">
        <w:t xml:space="preserve">it </w:t>
      </w:r>
      <w:r w:rsidR="006C4C5F">
        <w:t>is</w:t>
      </w:r>
      <w:r w:rsidR="00077590" w:rsidRPr="00121B0E">
        <w:t xml:space="preserve"> subjected to different </w:t>
      </w:r>
      <w:r w:rsidR="006C4C5F">
        <w:t>loadings</w:t>
      </w:r>
      <w:r w:rsidR="00077590" w:rsidRPr="00121B0E">
        <w:t xml:space="preserve">. </w:t>
      </w:r>
      <w:r w:rsidR="006C4C5F">
        <w:t xml:space="preserve">The </w:t>
      </w:r>
      <w:r w:rsidR="005C76A2" w:rsidRPr="00121B0E">
        <w:t>descri</w:t>
      </w:r>
      <w:r w:rsidR="006C4C5F">
        <w:t>ption of</w:t>
      </w:r>
      <w:r w:rsidR="005C76A2" w:rsidRPr="00121B0E">
        <w:t xml:space="preserve"> the mechanical behavior of the knee ligaments </w:t>
      </w:r>
      <w:r w:rsidR="006C4C5F">
        <w:t>can be very useful to aid to model, quantitatively, the knee performance.</w:t>
      </w:r>
      <w:r w:rsidR="005C76A2" w:rsidRPr="00121B0E">
        <w:t xml:space="preserve"> Thus, </w:t>
      </w:r>
      <w:r w:rsidR="00C7092B" w:rsidRPr="00121B0E">
        <w:t>research</w:t>
      </w:r>
      <w:r w:rsidR="00C7092B">
        <w:t>es</w:t>
      </w:r>
      <w:r w:rsidR="006C4C5F">
        <w:t xml:space="preserve"> ha</w:t>
      </w:r>
      <w:r w:rsidR="00C7092B">
        <w:t>ve</w:t>
      </w:r>
      <w:r w:rsidR="006C4C5F">
        <w:t xml:space="preserve"> been </w:t>
      </w:r>
      <w:r w:rsidR="005C76A2" w:rsidRPr="00121B0E">
        <w:t xml:space="preserve">published </w:t>
      </w:r>
      <w:r w:rsidR="006C4C5F" w:rsidRPr="00121B0E">
        <w:t>attempting</w:t>
      </w:r>
      <w:r w:rsidR="005C76A2" w:rsidRPr="00121B0E">
        <w:t xml:space="preserve"> to macroscopically analyze the</w:t>
      </w:r>
      <w:r w:rsidR="006C4C5F">
        <w:t xml:space="preserve"> knee</w:t>
      </w:r>
      <w:r w:rsidR="005C76A2" w:rsidRPr="00121B0E">
        <w:t xml:space="preserve"> </w:t>
      </w:r>
      <w:r w:rsidR="006C4C5F">
        <w:t>ligaments/</w:t>
      </w:r>
      <w:r w:rsidR="005C76A2" w:rsidRPr="00121B0E">
        <w:t xml:space="preserve">tendons through different </w:t>
      </w:r>
      <w:r w:rsidR="00D14E4E" w:rsidRPr="00121B0E">
        <w:t xml:space="preserve">viscoelastic </w:t>
      </w:r>
      <w:r w:rsidR="005C76A2" w:rsidRPr="00121B0E">
        <w:t>mechanical models.</w:t>
      </w:r>
      <w:r w:rsidR="00AB5D38" w:rsidRPr="00121B0E">
        <w:t xml:space="preserve"> (Rossetto, 2009) </w:t>
      </w:r>
      <w:r w:rsidR="00A02325" w:rsidRPr="00121B0E">
        <w:t xml:space="preserve">shows that this knowledge is important </w:t>
      </w:r>
      <w:r w:rsidR="006C4C5F">
        <w:t>to</w:t>
      </w:r>
      <w:r w:rsidR="006C4C5F" w:rsidRPr="00121B0E">
        <w:t xml:space="preserve"> </w:t>
      </w:r>
      <w:r w:rsidR="00A02325" w:rsidRPr="00121B0E">
        <w:t xml:space="preserve">better </w:t>
      </w:r>
      <w:r w:rsidR="006C4C5F">
        <w:t xml:space="preserve">support the decisions </w:t>
      </w:r>
      <w:r w:rsidR="00206C30">
        <w:t>relative</w:t>
      </w:r>
      <w:r w:rsidR="006C4C5F">
        <w:t xml:space="preserve"> </w:t>
      </w:r>
      <w:r w:rsidR="00206C30">
        <w:t>to</w:t>
      </w:r>
      <w:r w:rsidR="00206C30" w:rsidRPr="00121B0E">
        <w:t xml:space="preserve"> </w:t>
      </w:r>
      <w:r w:rsidR="00A02325" w:rsidRPr="00121B0E">
        <w:t xml:space="preserve">physical training, such as in cases of therapy for tendinopathies. </w:t>
      </w:r>
      <w:r w:rsidR="00EE2941" w:rsidRPr="00121B0E">
        <w:t>(</w:t>
      </w:r>
      <w:r w:rsidR="001A69DF" w:rsidRPr="00121B0E">
        <w:t>Bernardes</w:t>
      </w:r>
      <w:r w:rsidR="00EE2941" w:rsidRPr="00121B0E">
        <w:t xml:space="preserve"> et. al, 2005) </w:t>
      </w:r>
      <w:r w:rsidR="001A69DF" w:rsidRPr="00121B0E">
        <w:t xml:space="preserve">sought to determine the biomechanical parameters for modeling the human knee joint through extensive exercises, together with images obtained by videofluoroscope, where </w:t>
      </w:r>
      <w:r w:rsidR="00827393">
        <w:t xml:space="preserve">the </w:t>
      </w:r>
      <w:r w:rsidR="001A69DF" w:rsidRPr="00121B0E">
        <w:t xml:space="preserve">viscoelasticity </w:t>
      </w:r>
      <w:r w:rsidR="00827393">
        <w:t>was accessed</w:t>
      </w:r>
      <w:r w:rsidR="001A69DF" w:rsidRPr="00121B0E">
        <w:t>.</w:t>
      </w:r>
    </w:p>
    <w:p w14:paraId="6CD91A7D" w14:textId="5A6640D3" w:rsidR="00D14E4E" w:rsidRPr="00121B0E" w:rsidRDefault="001C185A" w:rsidP="005C76A2">
      <w:pPr>
        <w:pStyle w:val="SectionBody"/>
        <w:tabs>
          <w:tab w:val="left" w:pos="2166"/>
        </w:tabs>
        <w:ind w:firstLine="284"/>
      </w:pPr>
      <w:r w:rsidRPr="00121B0E">
        <w:t xml:space="preserve">Viscoelasticity is understood as the property of materials that present viscous and elastic behavior at the same time, </w:t>
      </w:r>
      <w:r w:rsidR="004042BF">
        <w:t>which</w:t>
      </w:r>
      <w:r w:rsidRPr="00121B0E">
        <w:t xml:space="preserve"> concept </w:t>
      </w:r>
      <w:r w:rsidR="004042BF">
        <w:t xml:space="preserve">is </w:t>
      </w:r>
      <w:r w:rsidRPr="00121B0E">
        <w:t>widely used in various sectors of the industry.</w:t>
      </w:r>
      <w:r w:rsidR="008B6FB0" w:rsidRPr="00121B0E">
        <w:t xml:space="preserve"> The simplest viscoelastic model is one that considers linear functions, where the creep compliance and stress relaxation functions </w:t>
      </w:r>
      <w:r w:rsidR="00827393">
        <w:t xml:space="preserve">are </w:t>
      </w:r>
      <w:r w:rsidR="008B6FB0" w:rsidRPr="00121B0E">
        <w:t xml:space="preserve">depending only </w:t>
      </w:r>
      <w:r w:rsidR="004042BF" w:rsidRPr="00121B0E">
        <w:t>o</w:t>
      </w:r>
      <w:r w:rsidR="004042BF">
        <w:t>f</w:t>
      </w:r>
      <w:r w:rsidR="004042BF" w:rsidRPr="00121B0E">
        <w:t xml:space="preserve"> </w:t>
      </w:r>
      <w:r w:rsidR="008B6FB0" w:rsidRPr="00121B0E">
        <w:t>time</w:t>
      </w:r>
      <w:r w:rsidR="00827393">
        <w:t xml:space="preserve">. This approach </w:t>
      </w:r>
      <w:r w:rsidR="007B3B45" w:rsidRPr="00121B0E">
        <w:t xml:space="preserve">is commonly used for metals. (Tareco, 2014) uses Maxwell and Kelvin linear models to </w:t>
      </w:r>
      <w:r w:rsidR="001D6853">
        <w:t>design</w:t>
      </w:r>
      <w:r w:rsidR="007B3B45" w:rsidRPr="00121B0E">
        <w:t xml:space="preserve"> a steel-concrete structure</w:t>
      </w:r>
      <w:r w:rsidR="004042BF">
        <w:t>s</w:t>
      </w:r>
      <w:r w:rsidR="007B3B45" w:rsidRPr="00121B0E">
        <w:t>, analyzing the relaxation and creep compliance</w:t>
      </w:r>
      <w:r w:rsidR="004042BF">
        <w:t>,</w:t>
      </w:r>
      <w:r w:rsidR="007B3B45" w:rsidRPr="00121B0E">
        <w:t xml:space="preserve"> just for the concrete in the mixed structure response.</w:t>
      </w:r>
      <w:r w:rsidR="00A44DF4" w:rsidRPr="00121B0E">
        <w:t xml:space="preserve"> Moreover, as presented by (Queiroz, 2008), viscoelastic materials are also used to attenuate vibrations and noise in structures, having application in both the automotive and aerospace sectors.</w:t>
      </w:r>
      <w:r w:rsidR="00B158AE" w:rsidRPr="00121B0E">
        <w:t xml:space="preserve"> </w:t>
      </w:r>
    </w:p>
    <w:p w14:paraId="1DB39CAA" w14:textId="0C67B768" w:rsidR="006D66A8" w:rsidRPr="00121B0E" w:rsidRDefault="005B1245" w:rsidP="00D63100">
      <w:pPr>
        <w:pStyle w:val="SectionBody"/>
        <w:tabs>
          <w:tab w:val="left" w:pos="2923"/>
        </w:tabs>
        <w:ind w:firstLine="284"/>
      </w:pPr>
      <w:r w:rsidRPr="00121B0E">
        <w:t xml:space="preserve">The quasi-linear </w:t>
      </w:r>
      <w:r w:rsidR="002D1F40" w:rsidRPr="00121B0E">
        <w:t xml:space="preserve">viscoelastic </w:t>
      </w:r>
      <w:r w:rsidRPr="00121B0E">
        <w:t xml:space="preserve">model, proposed by (Fung, 1993), is commonly used </w:t>
      </w:r>
      <w:r w:rsidR="004042BF">
        <w:t>for</w:t>
      </w:r>
      <w:r w:rsidR="004042BF" w:rsidRPr="00121B0E">
        <w:t xml:space="preserve"> </w:t>
      </w:r>
      <w:r w:rsidRPr="00121B0E">
        <w:t>soft tissue</w:t>
      </w:r>
      <w:r w:rsidR="004042BF">
        <w:t>s</w:t>
      </w:r>
      <w:r w:rsidRPr="00121B0E">
        <w:t xml:space="preserve"> research </w:t>
      </w:r>
      <w:r w:rsidR="00827393">
        <w:t xml:space="preserve">to </w:t>
      </w:r>
      <w:r w:rsidRPr="00121B0E">
        <w:t xml:space="preserve">describe </w:t>
      </w:r>
      <w:r w:rsidR="00827393">
        <w:t xml:space="preserve">its </w:t>
      </w:r>
      <w:r w:rsidRPr="00121B0E">
        <w:t xml:space="preserve">behavior </w:t>
      </w:r>
      <w:r w:rsidR="00926801" w:rsidRPr="00121B0E">
        <w:t>close</w:t>
      </w:r>
      <w:r w:rsidRPr="00121B0E">
        <w:t xml:space="preserve"> </w:t>
      </w:r>
      <w:r w:rsidR="00926801" w:rsidRPr="00121B0E">
        <w:t>to</w:t>
      </w:r>
      <w:r w:rsidRPr="00121B0E">
        <w:t xml:space="preserve"> reality</w:t>
      </w:r>
      <w:r w:rsidR="00827393">
        <w:t xml:space="preserve">. </w:t>
      </w:r>
      <w:r w:rsidR="00ED1EF5" w:rsidRPr="00121B0E">
        <w:t>(Piazza et al., 2001) developed a three-dimensional dynamic model of the tibiofemoral and patellofemoral articulations to predict the knee implant movements during a step-up activity. The</w:t>
      </w:r>
      <w:r w:rsidR="00D63100" w:rsidRPr="00121B0E">
        <w:t>y</w:t>
      </w:r>
      <w:r w:rsidR="00ED1EF5" w:rsidRPr="00121B0E">
        <w:t xml:space="preserve"> were based on the Fung’s model, using dynamic equations of motion subjected to forces generated by muscles, ligaments, and contact at articulations</w:t>
      </w:r>
      <w:r w:rsidR="00827393">
        <w:t>. G</w:t>
      </w:r>
      <w:r w:rsidR="00D63100" w:rsidRPr="00121B0E">
        <w:t xml:space="preserve">ood results </w:t>
      </w:r>
      <w:r w:rsidR="00827393">
        <w:t xml:space="preserve">were achieved </w:t>
      </w:r>
      <w:r w:rsidR="00D63100" w:rsidRPr="00121B0E">
        <w:t>for the flexion-extension angle of the knee, but not for translations at the tibiofemoral articulations. (</w:t>
      </w:r>
      <w:r w:rsidR="00704E7F" w:rsidRPr="00121B0E">
        <w:rPr>
          <w:rStyle w:val="fontstyle01"/>
          <w:rFonts w:ascii="Times New Roman" w:hAnsi="Times New Roman"/>
        </w:rPr>
        <w:t>Debski et al</w:t>
      </w:r>
      <w:r w:rsidR="00D63100" w:rsidRPr="00121B0E">
        <w:t>, 2004)</w:t>
      </w:r>
      <w:r w:rsidR="00704E7F" w:rsidRPr="00121B0E">
        <w:t xml:space="preserve"> applied the Fung’s model and analyzed the viscoelastic properties of the healing goat medial collateral ligament</w:t>
      </w:r>
      <w:r w:rsidR="00E56259" w:rsidRPr="00121B0E">
        <w:t xml:space="preserve">, </w:t>
      </w:r>
      <w:r w:rsidR="00704E7F" w:rsidRPr="00121B0E">
        <w:t xml:space="preserve">MCL. </w:t>
      </w:r>
      <w:r w:rsidR="00827393">
        <w:t>T</w:t>
      </w:r>
      <w:r w:rsidR="00704E7F" w:rsidRPr="00121B0E">
        <w:t xml:space="preserve">hey characterized the reduced relaxation function and the elastic </w:t>
      </w:r>
      <w:r w:rsidR="002C3EFF" w:rsidRPr="00121B0E">
        <w:t>response</w:t>
      </w:r>
      <w:r w:rsidR="002C3EFF">
        <w:t xml:space="preserve"> and</w:t>
      </w:r>
      <w:r w:rsidR="00704E7F" w:rsidRPr="00121B0E">
        <w:t xml:space="preserve"> demonstrated that que quasi-linear viscoelastic model could be successfully used to describe the MCL viscoelastic behavior</w:t>
      </w:r>
      <w:r w:rsidR="002C3EFF">
        <w:t>,</w:t>
      </w:r>
      <w:r w:rsidR="00704E7F" w:rsidRPr="00121B0E">
        <w:t xml:space="preserve"> during the healing phase.</w:t>
      </w:r>
    </w:p>
    <w:p w14:paraId="60AB201D" w14:textId="31DB7A45" w:rsidR="006D66A8" w:rsidRPr="00121B0E" w:rsidRDefault="00D63100" w:rsidP="00A848C4">
      <w:pPr>
        <w:pStyle w:val="SectionBody"/>
        <w:tabs>
          <w:tab w:val="left" w:pos="2923"/>
        </w:tabs>
        <w:ind w:firstLine="284"/>
      </w:pPr>
      <w:r w:rsidRPr="00121B0E">
        <w:t xml:space="preserve">Moreover, </w:t>
      </w:r>
      <w:r w:rsidR="002D1F40" w:rsidRPr="00121B0E">
        <w:t>the quasi-linear</w:t>
      </w:r>
      <w:r w:rsidRPr="00121B0E">
        <w:t xml:space="preserve"> </w:t>
      </w:r>
      <w:r w:rsidR="002D1F40" w:rsidRPr="00121B0E">
        <w:t xml:space="preserve">viscoelastic </w:t>
      </w:r>
      <w:r w:rsidRPr="00121B0E">
        <w:t xml:space="preserve">method is frequently </w:t>
      </w:r>
      <w:r w:rsidR="00831023" w:rsidRPr="00121B0E">
        <w:t>employed</w:t>
      </w:r>
      <w:r w:rsidRPr="00121B0E">
        <w:t xml:space="preserve"> with computational </w:t>
      </w:r>
      <w:r w:rsidR="001D6853" w:rsidRPr="00121B0E">
        <w:t>resources</w:t>
      </w:r>
      <w:r w:rsidR="001D6853">
        <w:t xml:space="preserve"> since</w:t>
      </w:r>
      <w:r w:rsidR="002D1F40" w:rsidRPr="00121B0E">
        <w:t xml:space="preserve"> it has complex equations </w:t>
      </w:r>
      <w:r w:rsidR="00831023">
        <w:t xml:space="preserve">and </w:t>
      </w:r>
      <w:r w:rsidR="00B157A8" w:rsidRPr="00121B0E">
        <w:t xml:space="preserve">not have </w:t>
      </w:r>
      <w:r w:rsidR="00831023">
        <w:t xml:space="preserve">any explicit </w:t>
      </w:r>
      <w:r w:rsidR="00B157A8" w:rsidRPr="00121B0E">
        <w:t xml:space="preserve">analytical </w:t>
      </w:r>
      <w:r w:rsidR="00831023">
        <w:t>solution</w:t>
      </w:r>
      <w:r w:rsidRPr="00121B0E">
        <w:t>.</w:t>
      </w:r>
      <w:r w:rsidR="00EF2181" w:rsidRPr="00121B0E">
        <w:t xml:space="preserve"> </w:t>
      </w:r>
      <w:r w:rsidR="00D401DA" w:rsidRPr="00121B0E">
        <w:t xml:space="preserve">(Xu and Engquist, </w:t>
      </w:r>
      <w:r w:rsidR="00122B94" w:rsidRPr="00121B0E">
        <w:t xml:space="preserve">2018) proposed a mathematical model </w:t>
      </w:r>
      <w:r w:rsidR="00122B94" w:rsidRPr="00121B0E">
        <w:lastRenderedPageBreak/>
        <w:t>for relaxation modulus</w:t>
      </w:r>
      <w:r w:rsidR="00E5387D" w:rsidRPr="00121B0E">
        <w:t xml:space="preserve"> based on nonlinear model</w:t>
      </w:r>
      <w:r w:rsidR="00122B94" w:rsidRPr="00121B0E">
        <w:t xml:space="preserve"> and its numerical </w:t>
      </w:r>
      <w:r w:rsidR="00474694" w:rsidRPr="00121B0E">
        <w:t>solution</w:t>
      </w:r>
      <w:r w:rsidR="004B1E74">
        <w:t xml:space="preserve">. They </w:t>
      </w:r>
      <w:r w:rsidR="00122B94" w:rsidRPr="00121B0E">
        <w:t>developed a finite-element framework and a numerical algorithm to implement this model</w:t>
      </w:r>
      <w:r w:rsidR="00474694" w:rsidRPr="00121B0E">
        <w:t xml:space="preserve"> for simulating responses under static and dynamic loadings.</w:t>
      </w:r>
      <w:r w:rsidR="009D0208" w:rsidRPr="00121B0E">
        <w:t xml:space="preserve"> </w:t>
      </w:r>
      <w:r w:rsidR="00AF74B0" w:rsidRPr="00121B0E">
        <w:t>They validated the</w:t>
      </w:r>
      <w:r w:rsidR="004B1E74">
        <w:t>ir</w:t>
      </w:r>
      <w:r w:rsidR="00AF74B0" w:rsidRPr="00121B0E">
        <w:t xml:space="preserve"> model </w:t>
      </w:r>
      <w:r w:rsidR="00831023">
        <w:t xml:space="preserve">through the utilization of various </w:t>
      </w:r>
      <w:r w:rsidR="00AF74B0" w:rsidRPr="00121B0E">
        <w:t>materials</w:t>
      </w:r>
      <w:r w:rsidR="00831023">
        <w:t>,</w:t>
      </w:r>
      <w:r w:rsidR="00AF74B0" w:rsidRPr="00121B0E">
        <w:t xml:space="preserve"> comparing experimental and numerical results.</w:t>
      </w:r>
      <w:r w:rsidR="000B388C" w:rsidRPr="00121B0E">
        <w:t xml:space="preserve"> (Weiss et al, 2001) review</w:t>
      </w:r>
      <w:r w:rsidR="00997035" w:rsidRPr="00121B0E">
        <w:t>ed</w:t>
      </w:r>
      <w:r w:rsidR="000B388C" w:rsidRPr="00121B0E">
        <w:t xml:space="preserve"> </w:t>
      </w:r>
      <w:r w:rsidR="00831023" w:rsidRPr="00121B0E">
        <w:t>earlier</w:t>
      </w:r>
      <w:r w:rsidR="000B388C" w:rsidRPr="00121B0E">
        <w:t xml:space="preserve"> and </w:t>
      </w:r>
      <w:r w:rsidR="005C3B1D" w:rsidRPr="00121B0E">
        <w:t>current</w:t>
      </w:r>
      <w:r w:rsidR="000B388C" w:rsidRPr="00121B0E">
        <w:t xml:space="preserve"> techniques</w:t>
      </w:r>
      <w:r w:rsidR="005C3B1D" w:rsidRPr="00121B0E">
        <w:t xml:space="preserve"> for the computational modeling of soft tissues, </w:t>
      </w:r>
      <w:r w:rsidR="00997035" w:rsidRPr="00121B0E">
        <w:t>showing</w:t>
      </w:r>
      <w:r w:rsidR="005C3B1D" w:rsidRPr="00121B0E">
        <w:t xml:space="preserve"> </w:t>
      </w:r>
      <w:r w:rsidR="00997035" w:rsidRPr="00121B0E">
        <w:t xml:space="preserve">relevant concepts </w:t>
      </w:r>
      <w:r w:rsidR="00831023">
        <w:t xml:space="preserve">under the </w:t>
      </w:r>
      <w:r w:rsidR="00FB6ACC">
        <w:t>perspective</w:t>
      </w:r>
      <w:r w:rsidR="00997035" w:rsidRPr="00121B0E">
        <w:t xml:space="preserve"> of continuum mechanics and finite element</w:t>
      </w:r>
      <w:r w:rsidR="004B1E74">
        <w:t xml:space="preserve"> method</w:t>
      </w:r>
      <w:r w:rsidR="00831023">
        <w:t xml:space="preserve">. Also </w:t>
      </w:r>
      <w:r w:rsidR="00997035" w:rsidRPr="00121B0E">
        <w:t>emphasiz</w:t>
      </w:r>
      <w:r w:rsidR="00831023">
        <w:t>ed</w:t>
      </w:r>
      <w:r w:rsidR="00997035" w:rsidRPr="00121B0E">
        <w:t xml:space="preserve"> the microstructural influence of soft tissues. (Abramowitch et al., 2004) obtain</w:t>
      </w:r>
      <w:r w:rsidR="00CB0A91" w:rsidRPr="00121B0E">
        <w:t>ed</w:t>
      </w:r>
      <w:r w:rsidR="00997035" w:rsidRPr="00121B0E">
        <w:t xml:space="preserve"> the </w:t>
      </w:r>
      <w:r w:rsidR="00CB0A91" w:rsidRPr="00121B0E">
        <w:t>constants for quasi-linear viscoelastic model that are used to describe the elastic response</w:t>
      </w:r>
      <w:r w:rsidR="00831023">
        <w:t xml:space="preserve">, with </w:t>
      </w:r>
      <w:r w:rsidR="00CB0A91" w:rsidRPr="00121B0E">
        <w:t xml:space="preserve">constants </w:t>
      </w:r>
      <w:r w:rsidR="00CB0A91" w:rsidRPr="00831023">
        <w:rPr>
          <w:i/>
          <w:iCs/>
        </w:rPr>
        <w:t>A</w:t>
      </w:r>
      <w:r w:rsidR="00CB0A91" w:rsidRPr="00121B0E">
        <w:t xml:space="preserve"> and </w:t>
      </w:r>
      <w:r w:rsidR="00CB0A91" w:rsidRPr="00831023">
        <w:rPr>
          <w:i/>
          <w:iCs/>
        </w:rPr>
        <w:t>B</w:t>
      </w:r>
      <w:r w:rsidR="00831023">
        <w:t>,</w:t>
      </w:r>
      <w:r w:rsidR="00CB0A91" w:rsidRPr="00121B0E">
        <w:t xml:space="preserve"> and the reduced relaxation function</w:t>
      </w:r>
      <w:r w:rsidR="00831023">
        <w:t xml:space="preserve">, with </w:t>
      </w:r>
      <w:r w:rsidR="00CB0A91" w:rsidRPr="00121B0E">
        <w:t xml:space="preserve">constants </w:t>
      </w:r>
      <w:r w:rsidR="00CB0A91" w:rsidRPr="00831023">
        <w:rPr>
          <w:i/>
          <w:iCs/>
        </w:rPr>
        <w:t>C</w:t>
      </w:r>
      <w:r w:rsidR="00CB0A91" w:rsidRPr="00121B0E">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00CB0A91" w:rsidRPr="00121B0E">
        <w:t xml:space="preserve"> and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oMath>
      <w:r w:rsidR="00831023">
        <w:t>,</w:t>
      </w:r>
      <w:r w:rsidR="00CB0A91" w:rsidRPr="00121B0E">
        <w:t xml:space="preserve"> </w:t>
      </w:r>
      <w:r w:rsidR="00831023" w:rsidRPr="00121B0E">
        <w:t>together with</w:t>
      </w:r>
      <w:r w:rsidR="00CB0A91" w:rsidRPr="00121B0E">
        <w:t xml:space="preserve"> an improved approach that converges to a single solution with minimal variation</w:t>
      </w:r>
      <w:r w:rsidR="00831023">
        <w:t>. They</w:t>
      </w:r>
      <w:r w:rsidR="00CB0A91" w:rsidRPr="00121B0E">
        <w:t xml:space="preserve"> subjected six goat femur-medial collateral ligament-tibia to a uniaxial tensions test</w:t>
      </w:r>
      <w:r w:rsidR="004B1E74">
        <w:t xml:space="preserve">, </w:t>
      </w:r>
      <w:r w:rsidR="00CB0A91" w:rsidRPr="00A848C4">
        <w:t>consider</w:t>
      </w:r>
      <w:r w:rsidR="004B1E74">
        <w:t>ing the</w:t>
      </w:r>
      <w:r w:rsidR="00CB0A91" w:rsidRPr="00121B0E">
        <w:t xml:space="preserve"> ramp time. In </w:t>
      </w:r>
      <w:r w:rsidR="004B1E74">
        <w:t xml:space="preserve">these </w:t>
      </w:r>
      <w:r w:rsidR="00CB0A91" w:rsidRPr="00121B0E">
        <w:t xml:space="preserve">tests, </w:t>
      </w:r>
      <w:r w:rsidR="00EF2181" w:rsidRPr="00121B0E">
        <w:t xml:space="preserve">the convergence </w:t>
      </w:r>
      <w:r w:rsidR="004B1E74">
        <w:t xml:space="preserve">has </w:t>
      </w:r>
      <w:r w:rsidR="00EF2181" w:rsidRPr="00121B0E">
        <w:t xml:space="preserve">failed for three ligaments, with the biggest errors at constants </w:t>
      </w:r>
      <w:r w:rsidR="00EF2181" w:rsidRPr="00831023">
        <w:rPr>
          <w:i/>
          <w:iCs/>
        </w:rPr>
        <w:t>A</w:t>
      </w:r>
      <w:r w:rsidR="00EF2181" w:rsidRPr="00121B0E">
        <w:t xml:space="preserve">, </w:t>
      </w:r>
      <w:r w:rsidR="00EF2181" w:rsidRPr="00831023">
        <w:rPr>
          <w:i/>
          <w:iCs/>
        </w:rPr>
        <w:t>B</w:t>
      </w:r>
      <w:r w:rsidR="00EF2181" w:rsidRPr="00121B0E">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00EF2181" w:rsidRPr="00121B0E">
        <w:t xml:space="preserve">. </w:t>
      </w:r>
    </w:p>
    <w:p w14:paraId="7732667D" w14:textId="6FB20BA8" w:rsidR="00134D10" w:rsidRPr="00121B0E" w:rsidRDefault="00831023" w:rsidP="004235B3">
      <w:pPr>
        <w:pStyle w:val="SectionBody"/>
        <w:tabs>
          <w:tab w:val="left" w:pos="2923"/>
        </w:tabs>
        <w:ind w:firstLine="284"/>
      </w:pPr>
      <w:r>
        <w:t>T</w:t>
      </w:r>
      <w:r w:rsidR="008F4B6F" w:rsidRPr="00121B0E">
        <w:t>h</w:t>
      </w:r>
      <w:r w:rsidR="006D66A8" w:rsidRPr="00121B0E">
        <w:t>e</w:t>
      </w:r>
      <w:r w:rsidR="008F4B6F" w:rsidRPr="00121B0E">
        <w:t xml:space="preserve"> </w:t>
      </w:r>
      <w:r w:rsidR="006D66A8" w:rsidRPr="00121B0E">
        <w:t xml:space="preserve">aim of this </w:t>
      </w:r>
      <w:r w:rsidR="008F4B6F" w:rsidRPr="00121B0E">
        <w:t>paper</w:t>
      </w:r>
      <w:r w:rsidR="006D66A8" w:rsidRPr="00121B0E">
        <w:t xml:space="preserve"> is to </w:t>
      </w:r>
      <w:r w:rsidR="008F4B6F" w:rsidRPr="00121B0E">
        <w:t xml:space="preserve">explain how to implement </w:t>
      </w:r>
      <w:r w:rsidR="006D66A8" w:rsidRPr="00121B0E">
        <w:t xml:space="preserve">numerically the Fung’s </w:t>
      </w:r>
      <w:r w:rsidR="008F4B6F" w:rsidRPr="00121B0E">
        <w:t>quasi-linear viscoelastic</w:t>
      </w:r>
      <w:r w:rsidR="006D66A8" w:rsidRPr="00121B0E">
        <w:t>ity</w:t>
      </w:r>
      <w:r w:rsidR="008F4B6F" w:rsidRPr="00121B0E">
        <w:t xml:space="preserve"> model</w:t>
      </w:r>
      <w:r w:rsidR="00134D10" w:rsidRPr="00121B0E">
        <w:t>.</w:t>
      </w:r>
      <w:r w:rsidR="008366C0" w:rsidRPr="00121B0E">
        <w:t xml:space="preserve"> </w:t>
      </w:r>
      <w:r w:rsidR="00242830" w:rsidRPr="00121B0E">
        <w:t xml:space="preserve">Using the C# programming language </w:t>
      </w:r>
      <w:r>
        <w:t xml:space="preserve">as in </w:t>
      </w:r>
      <w:r w:rsidR="00242830" w:rsidRPr="00121B0E">
        <w:t>(</w:t>
      </w:r>
      <w:r w:rsidR="00242830" w:rsidRPr="00121B0E">
        <w:rPr>
          <w:rStyle w:val="fontstyle01"/>
          <w:rFonts w:ascii="Times New Roman" w:hAnsi="Times New Roman"/>
        </w:rPr>
        <w:t>Wagner et al, 2021</w:t>
      </w:r>
      <w:r w:rsidR="00242830" w:rsidRPr="00121B0E">
        <w:t>)</w:t>
      </w:r>
      <w:r w:rsidR="002B6476" w:rsidRPr="00121B0E">
        <w:t xml:space="preserve"> and </w:t>
      </w:r>
      <w:r w:rsidR="002B6476" w:rsidRPr="00121B0E">
        <w:rPr>
          <w:rFonts w:cs="Arial"/>
        </w:rPr>
        <w:t>ASP.NET MVC</w:t>
      </w:r>
      <w:r w:rsidR="002B6476" w:rsidRPr="00121B0E">
        <w:t xml:space="preserve"> framework </w:t>
      </w:r>
      <w:r>
        <w:t xml:space="preserve">as in </w:t>
      </w:r>
      <w:r w:rsidR="00907678" w:rsidRPr="00121B0E">
        <w:t xml:space="preserve">(Rick Anderson, 2019) </w:t>
      </w:r>
      <w:r>
        <w:t xml:space="preserve">and </w:t>
      </w:r>
      <w:r w:rsidR="00907678" w:rsidRPr="00121B0E">
        <w:t>(Gasparotto, 2014)</w:t>
      </w:r>
      <w:r>
        <w:t xml:space="preserve">. </w:t>
      </w:r>
      <w:r w:rsidRPr="00121B0E">
        <w:t>(Silveira, 2020)</w:t>
      </w:r>
      <w:r>
        <w:t xml:space="preserve"> developed</w:t>
      </w:r>
      <w:r w:rsidR="00242830" w:rsidRPr="00121B0E">
        <w:t xml:space="preserve"> </w:t>
      </w:r>
      <w:r w:rsidR="002B6476" w:rsidRPr="00121B0E">
        <w:t xml:space="preserve">a REST API </w:t>
      </w:r>
      <w:r w:rsidR="00242830" w:rsidRPr="00121B0E">
        <w:t xml:space="preserve">capable of performing the necessary calculations for this model and generating a CSV file to compare the numerical results with the experimental ones. </w:t>
      </w:r>
      <w:r w:rsidR="003441B2" w:rsidRPr="00121B0E">
        <w:t xml:space="preserve">The API was developed focusing on scalability, </w:t>
      </w:r>
      <w:r w:rsidR="00A96C21" w:rsidRPr="00121B0E">
        <w:t>maintainability,</w:t>
      </w:r>
      <w:r w:rsidR="003441B2" w:rsidRPr="00121B0E">
        <w:t xml:space="preserve"> and readability, applying some design patterns, as Strategy, and object-oriented programming patterns, as SOLID principles, and </w:t>
      </w:r>
      <w:r w:rsidR="00A96C21" w:rsidRPr="00121B0E">
        <w:t>some</w:t>
      </w:r>
      <w:r w:rsidR="003441B2" w:rsidRPr="00121B0E">
        <w:t xml:space="preserve"> resources were</w:t>
      </w:r>
      <w:r w:rsidR="00BE2900">
        <w:t>,</w:t>
      </w:r>
      <w:r w:rsidR="003441B2" w:rsidRPr="00121B0E">
        <w:t xml:space="preserve"> </w:t>
      </w:r>
      <w:r w:rsidR="00A96C21" w:rsidRPr="00121B0E">
        <w:t>also</w:t>
      </w:r>
      <w:r w:rsidR="00BE2900">
        <w:t>,</w:t>
      </w:r>
      <w:r w:rsidR="00A96C21" w:rsidRPr="00121B0E">
        <w:t xml:space="preserve"> </w:t>
      </w:r>
      <w:r w:rsidR="003441B2" w:rsidRPr="00121B0E">
        <w:t>used to optimize that software, as Swagger,</w:t>
      </w:r>
      <w:r w:rsidR="00907678" w:rsidRPr="00121B0E">
        <w:t xml:space="preserve"> for</w:t>
      </w:r>
      <w:r w:rsidR="003441B2" w:rsidRPr="00121B0E">
        <w:t xml:space="preserve"> </w:t>
      </w:r>
      <w:r w:rsidR="00907678" w:rsidRPr="00121B0E">
        <w:t>building the user interface.</w:t>
      </w:r>
      <w:r w:rsidR="00B157A8" w:rsidRPr="00121B0E">
        <w:t xml:space="preserve"> </w:t>
      </w:r>
    </w:p>
    <w:p w14:paraId="1E0BC5C9" w14:textId="6392B3F5" w:rsidR="004235B3" w:rsidRPr="00121B0E" w:rsidRDefault="004235B3" w:rsidP="00B87968">
      <w:pPr>
        <w:pStyle w:val="SectionBody"/>
        <w:ind w:firstLine="284"/>
        <w:rPr>
          <w:iCs/>
        </w:rPr>
      </w:pPr>
    </w:p>
    <w:p w14:paraId="557D76D1" w14:textId="77777777" w:rsidR="009820B5" w:rsidRPr="00121B0E" w:rsidRDefault="009B0970" w:rsidP="004235B3">
      <w:pPr>
        <w:pStyle w:val="SectionHeader"/>
      </w:pPr>
      <w:r w:rsidRPr="00121B0E">
        <w:t>Fung’s quasi-linear viscoelastic model</w:t>
      </w:r>
    </w:p>
    <w:p w14:paraId="773ECDC1" w14:textId="77777777" w:rsidR="009B0970" w:rsidRPr="00121B0E" w:rsidRDefault="009B0970" w:rsidP="009B0970">
      <w:pPr>
        <w:pStyle w:val="SectionBody"/>
      </w:pPr>
    </w:p>
    <w:p w14:paraId="0CF72565" w14:textId="793EB190" w:rsidR="000F16DC" w:rsidRDefault="009B0970" w:rsidP="003515FD">
      <w:pPr>
        <w:pStyle w:val="SectionBody"/>
        <w:ind w:firstLine="284"/>
      </w:pPr>
      <w:r w:rsidRPr="00121B0E">
        <w:t xml:space="preserve">The quasi-linear viscoelastic model, (Fung, 1993), </w:t>
      </w:r>
      <w:r w:rsidR="000F16DC">
        <w:t>propose</w:t>
      </w:r>
      <w:r w:rsidR="00647FB4">
        <w:t>d</w:t>
      </w:r>
      <w:r w:rsidR="000F16DC">
        <w:t xml:space="preserve"> a</w:t>
      </w:r>
      <w:r w:rsidRPr="00121B0E">
        <w:t xml:space="preserve"> non</w:t>
      </w:r>
      <w:r w:rsidR="00860C3F" w:rsidRPr="00121B0E">
        <w:t>-</w:t>
      </w:r>
      <w:r w:rsidRPr="00121B0E">
        <w:t>linearity</w:t>
      </w:r>
      <w:r w:rsidR="00860C3F" w:rsidRPr="00121B0E">
        <w:t xml:space="preserve"> stress-strain relation</w:t>
      </w:r>
      <w:r w:rsidR="000F16DC">
        <w:t xml:space="preserve">, divided </w:t>
      </w:r>
      <w:r w:rsidR="00860C3F" w:rsidRPr="00121B0E">
        <w:t xml:space="preserve">in two parts: the reduced relaxation function, which depends only </w:t>
      </w:r>
      <w:r w:rsidR="00A848C4">
        <w:t>on</w:t>
      </w:r>
      <w:r w:rsidR="000F16DC" w:rsidRPr="00121B0E">
        <w:t xml:space="preserve"> </w:t>
      </w:r>
      <w:r w:rsidR="00860C3F" w:rsidRPr="00121B0E">
        <w:t xml:space="preserve">time, and elastic response, which depends on strain. </w:t>
      </w:r>
      <w:r w:rsidR="00E950C4" w:rsidRPr="00121B0E">
        <w:t>This model is commonly used for soft tissue with good approximation</w:t>
      </w:r>
      <w:r w:rsidR="00F67B9F" w:rsidRPr="00121B0E">
        <w:t xml:space="preserve">. The constants needed for the equations </w:t>
      </w:r>
      <w:r w:rsidR="000F16DC">
        <w:t>are</w:t>
      </w:r>
      <w:r w:rsidR="000F16DC" w:rsidRPr="00121B0E">
        <w:t xml:space="preserve"> </w:t>
      </w:r>
      <w:r w:rsidR="00F67B9F" w:rsidRPr="00121B0E">
        <w:t>obtained experimentally</w:t>
      </w:r>
      <w:r w:rsidR="000F16DC">
        <w:t>. H</w:t>
      </w:r>
      <w:r w:rsidR="00F67B9F" w:rsidRPr="00121B0E">
        <w:t xml:space="preserve">owever, the Fung’s model has limitations, </w:t>
      </w:r>
      <w:r w:rsidR="000F16DC">
        <w:t>as</w:t>
      </w:r>
      <w:r w:rsidR="000F16DC" w:rsidRPr="00121B0E">
        <w:t xml:space="preserve"> </w:t>
      </w:r>
      <w:r w:rsidR="00F67B9F" w:rsidRPr="00121B0E">
        <w:t xml:space="preserve">for </w:t>
      </w:r>
      <w:r w:rsidR="005D5FF1" w:rsidRPr="00121B0E">
        <w:t xml:space="preserve">distinct </w:t>
      </w:r>
      <w:r w:rsidR="00F67B9F" w:rsidRPr="00121B0E">
        <w:t xml:space="preserve">relaxations and strain levels, </w:t>
      </w:r>
      <w:r w:rsidR="005D5FF1" w:rsidRPr="00121B0E">
        <w:t xml:space="preserve">different constants </w:t>
      </w:r>
      <w:r w:rsidR="00A848C4" w:rsidRPr="00121B0E">
        <w:t xml:space="preserve">values </w:t>
      </w:r>
      <w:r w:rsidR="00647FB4">
        <w:t>must be</w:t>
      </w:r>
      <w:r w:rsidR="00647FB4" w:rsidRPr="00121B0E">
        <w:t xml:space="preserve"> </w:t>
      </w:r>
      <w:r w:rsidR="005D5FF1" w:rsidRPr="00121B0E">
        <w:t>found.</w:t>
      </w:r>
      <w:r w:rsidR="00DE30CD" w:rsidRPr="00121B0E">
        <w:t xml:space="preserve"> </w:t>
      </w:r>
    </w:p>
    <w:p w14:paraId="1831BAA7" w14:textId="77777777" w:rsidR="009C5E65" w:rsidRDefault="009C5E65" w:rsidP="003515FD">
      <w:pPr>
        <w:pStyle w:val="SectionBody"/>
        <w:ind w:firstLine="284"/>
      </w:pPr>
    </w:p>
    <w:p w14:paraId="75FE6598" w14:textId="752ED7FF" w:rsidR="00AE2928" w:rsidRPr="00121B0E" w:rsidRDefault="004235B3" w:rsidP="004235B3">
      <w:pPr>
        <w:pStyle w:val="Sectionsubheader"/>
      </w:pPr>
      <w:r w:rsidRPr="00121B0E">
        <w:t xml:space="preserve">Mathematical </w:t>
      </w:r>
      <w:r w:rsidR="002B101A">
        <w:t>description</w:t>
      </w:r>
    </w:p>
    <w:p w14:paraId="10BF3D0B" w14:textId="1F2D70A5" w:rsidR="00782CA7" w:rsidRPr="00121B0E" w:rsidRDefault="00782CA7" w:rsidP="00782CA7">
      <w:pPr>
        <w:pStyle w:val="SectionBody"/>
      </w:pPr>
    </w:p>
    <w:p w14:paraId="3A131E98" w14:textId="058BD1E5" w:rsidR="00452186" w:rsidRPr="00121B0E" w:rsidRDefault="00782CA7" w:rsidP="00782CA7">
      <w:pPr>
        <w:pStyle w:val="SectionBody"/>
        <w:ind w:firstLine="284"/>
      </w:pPr>
      <w:r w:rsidRPr="00121B0E">
        <w:t>(Fung, 1993) propose equations for elastic response, reduced relaxation function and stress considering one relaxation</w:t>
      </w:r>
      <w:r w:rsidR="009C5E65">
        <w:t xml:space="preserve">. For </w:t>
      </w:r>
      <w:r w:rsidRPr="00121B0E">
        <w:t>tw</w:t>
      </w:r>
      <w:r w:rsidR="0074752C" w:rsidRPr="00121B0E">
        <w:t>o</w:t>
      </w:r>
      <w:r w:rsidRPr="00121B0E">
        <w:t xml:space="preserve"> relaxations</w:t>
      </w:r>
      <w:r w:rsidR="004414D8">
        <w:t>, in sequence,</w:t>
      </w:r>
      <w:r w:rsidRPr="00121B0E">
        <w:t xml:space="preserve"> considered</w:t>
      </w:r>
      <w:r w:rsidR="009C5E65">
        <w:t xml:space="preserve"> in this paper</w:t>
      </w:r>
      <w:r w:rsidRPr="00121B0E">
        <w:t xml:space="preserve">, it is necessary to </w:t>
      </w:r>
      <w:r w:rsidR="004414D8" w:rsidRPr="00121B0E">
        <w:t>redevelop</w:t>
      </w:r>
      <w:r w:rsidRPr="00121B0E">
        <w:t xml:space="preserve"> these equations.</w:t>
      </w:r>
      <w:r w:rsidR="0074752C" w:rsidRPr="00121B0E">
        <w:t xml:space="preserve"> Moreover, </w:t>
      </w:r>
      <w:r w:rsidR="00452186" w:rsidRPr="00121B0E">
        <w:t xml:space="preserve">each parameter will be expressed differently when considering </w:t>
      </w:r>
      <w:r w:rsidR="004414D8">
        <w:t>or</w:t>
      </w:r>
      <w:r w:rsidR="004414D8" w:rsidRPr="00121B0E">
        <w:t xml:space="preserve"> </w:t>
      </w:r>
      <w:r w:rsidR="00452186" w:rsidRPr="00121B0E">
        <w:t>disregard</w:t>
      </w:r>
      <w:r w:rsidR="00D377C3" w:rsidRPr="00121B0E">
        <w:t>ing</w:t>
      </w:r>
      <w:r w:rsidR="00452186" w:rsidRPr="00121B0E">
        <w:t xml:space="preserve"> ramp time</w:t>
      </w:r>
      <w:r w:rsidR="000750D8" w:rsidRPr="00121B0E">
        <w:t xml:space="preserve">, except </w:t>
      </w:r>
      <w:r w:rsidR="00B43CE1" w:rsidRPr="00121B0E">
        <w:t>for</w:t>
      </w:r>
      <w:r w:rsidR="000750D8" w:rsidRPr="00121B0E">
        <w:t xml:space="preserve"> reduced relaxation function</w:t>
      </w:r>
      <w:r w:rsidR="00452186" w:rsidRPr="00121B0E">
        <w:t>.</w:t>
      </w:r>
    </w:p>
    <w:p w14:paraId="68931AF3" w14:textId="77777777" w:rsidR="00782CA7" w:rsidRPr="00121B0E" w:rsidRDefault="00782CA7" w:rsidP="00452186">
      <w:pPr>
        <w:pStyle w:val="SectionBody"/>
        <w:ind w:firstLine="0"/>
      </w:pPr>
    </w:p>
    <w:p w14:paraId="6A63AE62" w14:textId="3DD88A00" w:rsidR="00782CA7" w:rsidRPr="00121B0E" w:rsidRDefault="00782CA7" w:rsidP="00782CA7">
      <w:pPr>
        <w:pStyle w:val="Sectionsubheader"/>
        <w:numPr>
          <w:ilvl w:val="2"/>
          <w:numId w:val="25"/>
        </w:numPr>
      </w:pPr>
      <w:r w:rsidRPr="00121B0E">
        <w:t>Strain</w:t>
      </w:r>
      <w:r w:rsidR="00F26649">
        <w:t xml:space="preserve"> application</w:t>
      </w:r>
    </w:p>
    <w:p w14:paraId="477A3EBF" w14:textId="37C60E23" w:rsidR="00782CA7" w:rsidRPr="00121B0E" w:rsidRDefault="00782CA7" w:rsidP="00782CA7">
      <w:pPr>
        <w:pStyle w:val="SectionBody"/>
      </w:pPr>
    </w:p>
    <w:p w14:paraId="44192C02" w14:textId="34BB5E59" w:rsidR="00782CA7" w:rsidRPr="00121B0E" w:rsidRDefault="00452186" w:rsidP="007C0048">
      <w:pPr>
        <w:pStyle w:val="SectionBody"/>
        <w:ind w:firstLine="284"/>
      </w:pPr>
      <w:r w:rsidRPr="00121B0E">
        <w:t>The equations used t</w:t>
      </w:r>
      <w:r w:rsidR="00782CA7" w:rsidRPr="00121B0E">
        <w:t>o describe the strain</w:t>
      </w:r>
      <w:r w:rsidRPr="00121B0E">
        <w:t xml:space="preserve"> were </w:t>
      </w:r>
      <w:r w:rsidR="004E3D09" w:rsidRPr="00121B0E">
        <w:t>developed</w:t>
      </w:r>
      <w:r w:rsidRPr="00121B0E">
        <w:t xml:space="preserve"> to represent the experiments</w:t>
      </w:r>
      <w:r w:rsidR="00167693" w:rsidRPr="00121B0E">
        <w:t xml:space="preserve">. When considering ramp time, the strain behavior is expressed </w:t>
      </w:r>
      <w:r w:rsidR="009C5E65">
        <w:t>by</w:t>
      </w:r>
      <w:r w:rsidR="009C5E65" w:rsidRPr="00121B0E">
        <w:t xml:space="preserve"> </w:t>
      </w:r>
      <w:r w:rsidR="00167693" w:rsidRPr="00121B0E">
        <w:t xml:space="preserve">equation </w:t>
      </w:r>
      <w:r w:rsidR="009C5E65">
        <w:t>(</w:t>
      </w:r>
      <w:r w:rsidR="00167693" w:rsidRPr="00121B0E">
        <w:t>1</w:t>
      </w:r>
      <w:r w:rsidR="009C5E65">
        <w:t>)</w:t>
      </w:r>
      <w:r w:rsidR="00846395">
        <w:t>. W</w:t>
      </w:r>
      <w:r w:rsidR="00167693" w:rsidRPr="00121B0E">
        <w:t xml:space="preserve">hen the strain maintains at the maximum value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oMath>
      <w:r w:rsidR="00167693" w:rsidRPr="00121B0E">
        <w:t xml:space="preserve">, it represents </w:t>
      </w:r>
      <w:r w:rsidR="004E3D09" w:rsidRPr="00121B0E">
        <w:t>the</w:t>
      </w:r>
      <w:r w:rsidR="00167693" w:rsidRPr="00121B0E">
        <w:t xml:space="preserve"> relaxation</w:t>
      </w:r>
      <w:r w:rsidR="00846395">
        <w:t>. W</w:t>
      </w:r>
      <w:r w:rsidR="00167693" w:rsidRPr="00121B0E">
        <w:t xml:space="preserve">hen stays at the minimum value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oMath>
      <w:r w:rsidR="00167693" w:rsidRPr="00121B0E">
        <w:t>, represents the recovery</w:t>
      </w:r>
      <w:r w:rsidR="00846395">
        <w:t>. T</w:t>
      </w:r>
      <w:r w:rsidR="004E3D09" w:rsidRPr="00121B0E">
        <w:t xml:space="preserve">hat behavior also is observed in </w:t>
      </w:r>
      <w:r w:rsidR="00167693" w:rsidRPr="00121B0E">
        <w:t>(</w:t>
      </w:r>
      <w:r w:rsidR="004C6BDA" w:rsidRPr="00121B0E">
        <w:t>Duenwald</w:t>
      </w:r>
      <w:r w:rsidR="00167693" w:rsidRPr="00121B0E">
        <w:t>, et al., 2009)</w:t>
      </w:r>
      <w:r w:rsidR="004E3D09" w:rsidRPr="00121B0E">
        <w:t xml:space="preserve">. When disregard ramp time, the equation </w:t>
      </w:r>
      <w:r w:rsidR="00F7454C">
        <w:t>(</w:t>
      </w:r>
      <w:r w:rsidR="004E3D09" w:rsidRPr="00121B0E">
        <w:t>2</w:t>
      </w:r>
      <w:r w:rsidR="00F7454C">
        <w:t>)</w:t>
      </w:r>
      <w:r w:rsidR="004E3D09" w:rsidRPr="00121B0E">
        <w:t xml:space="preserve"> </w:t>
      </w:r>
      <w:r w:rsidR="004414D8">
        <w:t>can be</w:t>
      </w:r>
      <w:r w:rsidR="004414D8" w:rsidRPr="00121B0E">
        <w:t xml:space="preserve"> </w:t>
      </w:r>
      <w:r w:rsidR="004E3D09" w:rsidRPr="00121B0E">
        <w:t xml:space="preserve">used, where is considered a constant strain </w:t>
      </w:r>
      <w:r w:rsidR="00F7454C">
        <w:t>during</w:t>
      </w:r>
      <w:r w:rsidR="00F7454C" w:rsidRPr="00121B0E">
        <w:t xml:space="preserve"> </w:t>
      </w:r>
      <w:r w:rsidR="00F7454C">
        <w:t>whole</w:t>
      </w:r>
      <w:r w:rsidR="00F7454C" w:rsidRPr="00121B0E">
        <w:t xml:space="preserve"> </w:t>
      </w:r>
      <w:r w:rsidR="004E3D09" w:rsidRPr="00121B0E">
        <w:t>experiment.</w:t>
      </w:r>
    </w:p>
    <w:p w14:paraId="580320F3" w14:textId="78C9B48E" w:rsidR="00782CA7" w:rsidRPr="00121B0E"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121B0E" w14:paraId="0D41EA8F" w14:textId="77777777" w:rsidTr="00E31CA3">
        <w:tc>
          <w:tcPr>
            <w:tcW w:w="9067" w:type="dxa"/>
          </w:tcPr>
          <w:p w14:paraId="158E629F" w14:textId="5F14B741" w:rsidR="00782CA7" w:rsidRPr="00121B0E" w:rsidRDefault="00782CA7" w:rsidP="00E31CA3">
            <w:pPr>
              <w:pStyle w:val="EquationLine"/>
            </w:pPr>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m:t>
                      </m:r>
                      <m:d>
                        <m:dPr>
                          <m:ctrlPr>
                            <w:rPr>
                              <w:rFonts w:ascii="Cambria Math" w:hAnsi="Cambria Math" w:cs="Arial"/>
                              <w:i/>
                            </w:rPr>
                          </m:ctrlPr>
                        </m:dPr>
                        <m:e>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e>
                      </m:d>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min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d>
                        <m:dPr>
                          <m:ctrlPr>
                            <w:rPr>
                              <w:rFonts w:ascii="Cambria Math" w:hAnsi="Cambria Math" w:cs="Arial"/>
                              <w:i/>
                            </w:rPr>
                          </m:ctrlPr>
                        </m:dPr>
                        <m:e>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e>
                      </m:d>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max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8E0A6E" w:rsidRPr="00121B0E">
              <w:t>,</w:t>
            </w:r>
          </w:p>
        </w:tc>
        <w:tc>
          <w:tcPr>
            <w:tcW w:w="562" w:type="dxa"/>
          </w:tcPr>
          <w:p w14:paraId="25A047B6" w14:textId="77777777" w:rsidR="00782CA7" w:rsidRPr="00121B0E" w:rsidRDefault="00782CA7" w:rsidP="00E31CA3">
            <w:pPr>
              <w:pStyle w:val="SectionBody"/>
              <w:ind w:firstLine="0"/>
              <w:jc w:val="right"/>
            </w:pPr>
          </w:p>
          <w:p w14:paraId="421DD328" w14:textId="77777777" w:rsidR="00782CA7" w:rsidRPr="00121B0E" w:rsidRDefault="00782CA7" w:rsidP="00E31CA3">
            <w:pPr>
              <w:pStyle w:val="SectionBody"/>
              <w:ind w:firstLine="0"/>
              <w:jc w:val="right"/>
            </w:pPr>
          </w:p>
          <w:p w14:paraId="15F92AEC" w14:textId="77777777" w:rsidR="00782CA7" w:rsidRPr="00121B0E" w:rsidRDefault="00782CA7" w:rsidP="00E31CA3">
            <w:pPr>
              <w:pStyle w:val="SectionBody"/>
              <w:ind w:firstLine="0"/>
              <w:jc w:val="right"/>
            </w:pPr>
          </w:p>
          <w:p w14:paraId="126A2609" w14:textId="5A7F8BDA" w:rsidR="00782CA7" w:rsidRPr="00121B0E" w:rsidRDefault="00782CA7" w:rsidP="00E31CA3">
            <w:pPr>
              <w:pStyle w:val="SectionBody"/>
              <w:ind w:firstLine="0"/>
              <w:jc w:val="right"/>
            </w:pPr>
            <w:r w:rsidRPr="00121B0E">
              <w:t>(</w:t>
            </w:r>
            <w:r w:rsidRPr="00121B0E">
              <w:fldChar w:fldCharType="begin"/>
            </w:r>
            <w:r w:rsidRPr="00121B0E">
              <w:instrText xml:space="preserve"> SEQ Equation \* ARABIC </w:instrText>
            </w:r>
            <w:r w:rsidRPr="00121B0E">
              <w:fldChar w:fldCharType="separate"/>
            </w:r>
            <w:r w:rsidR="00544BBD">
              <w:rPr>
                <w:noProof/>
              </w:rPr>
              <w:t>1</w:t>
            </w:r>
            <w:r w:rsidRPr="00121B0E">
              <w:fldChar w:fldCharType="end"/>
            </w:r>
            <w:r w:rsidRPr="00121B0E">
              <w:t>)</w:t>
            </w:r>
          </w:p>
        </w:tc>
      </w:tr>
    </w:tbl>
    <w:p w14:paraId="0A2AE9BE" w14:textId="77777777" w:rsidR="00B43CE1" w:rsidRPr="00121B0E" w:rsidRDefault="00B43CE1" w:rsidP="007C0048">
      <w:pPr>
        <w:pStyle w:val="SectionBody"/>
        <w:ind w:firstLine="284"/>
      </w:pPr>
    </w:p>
    <w:p w14:paraId="2388DCCE" w14:textId="4246F14A" w:rsidR="009538EC" w:rsidRPr="00121B0E" w:rsidRDefault="00FC559D" w:rsidP="007C0048">
      <w:pPr>
        <w:pStyle w:val="SectionBody"/>
        <w:ind w:firstLine="284"/>
      </w:pPr>
      <w:r w:rsidRPr="00121B0E">
        <w:t>where</w:t>
      </w:r>
      <w:r w:rsidR="009538EC" w:rsidRPr="00121B0E">
        <w:t xml:space="preserve">, the parameters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9538EC" w:rsidRPr="00121B0E">
        <w:t xml:space="preserve"> and </w:t>
      </w:r>
      <m:oMath>
        <m:r>
          <w:rPr>
            <w:rFonts w:ascii="Cambria Math" w:hAnsi="Cambria Math" w:cs="Arial"/>
          </w:rPr>
          <m:t>λ</m:t>
        </m:r>
      </m:oMath>
      <w:r w:rsidR="009538EC" w:rsidRPr="00121B0E">
        <w:t xml:space="preserve"> represent, respectively, ramp time and strain rate applied in </w:t>
      </w:r>
      <w:r w:rsidR="008E0A6E" w:rsidRPr="00121B0E">
        <w:t>experiment, with</w:t>
      </w:r>
      <w:r w:rsidR="009538EC" w:rsidRPr="00121B0E">
        <w:t xml:space="preserv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oMath>
      <w:r w:rsidR="009538EC" w:rsidRPr="00121B0E">
        <w:t xml:space="preserve"> </w:t>
      </w:r>
      <w:r w:rsidR="008E0A6E" w:rsidRPr="00121B0E">
        <w:t>used when</w:t>
      </w:r>
      <w:r w:rsidR="009538EC" w:rsidRPr="00121B0E">
        <w:t xml:space="preserve"> strain increas</w:t>
      </w:r>
      <w:r w:rsidR="008E0A6E" w:rsidRPr="00121B0E">
        <w:t>e</w:t>
      </w:r>
      <w:r w:rsidR="009538EC" w:rsidRPr="00121B0E">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oMath>
      <w:r w:rsidR="008E0A6E" w:rsidRPr="00121B0E">
        <w:t>,</w:t>
      </w:r>
      <w:r w:rsidR="009538EC" w:rsidRPr="00121B0E">
        <w:t xml:space="preserve"> </w:t>
      </w:r>
      <w:r w:rsidR="008E0A6E" w:rsidRPr="00121B0E">
        <w:t xml:space="preserve">when </w:t>
      </w:r>
      <w:r w:rsidR="00F7454C">
        <w:t xml:space="preserve">it </w:t>
      </w:r>
      <w:r w:rsidR="00215A2B" w:rsidRPr="00121B0E">
        <w:t>decreases</w:t>
      </w:r>
      <w:r w:rsidR="008E0A6E" w:rsidRPr="00121B0E">
        <w:t>. Furthermore, t</w:t>
      </w:r>
      <w:r w:rsidR="009538EC" w:rsidRPr="00121B0E">
        <w:t>he parameters</w:t>
      </w:r>
      <w:r w:rsidR="008E0A6E"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9538EC"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9538EC" w:rsidRPr="00121B0E">
        <w:t xml:space="preserve">,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r w:rsidR="009538EC" w:rsidRPr="00121B0E">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r w:rsidR="009538EC" w:rsidRPr="00121B0E">
        <w:t xml:space="preserve"> are the </w:t>
      </w:r>
      <w:r w:rsidR="00F7454C">
        <w:t xml:space="preserve">time </w:t>
      </w:r>
      <w:r w:rsidR="009538EC" w:rsidRPr="00121B0E">
        <w:t>limit</w:t>
      </w:r>
      <w:r w:rsidR="00F7454C">
        <w:t>s</w:t>
      </w:r>
      <w:r w:rsidR="00215A2B">
        <w:t xml:space="preserve"> </w:t>
      </w:r>
      <w:r w:rsidR="009538EC" w:rsidRPr="00121B0E">
        <w:t>for each equation, indicating when the strain behavior changes.</w:t>
      </w:r>
      <w:r w:rsidR="00452186" w:rsidRPr="00121B0E">
        <w:t xml:space="preserve"> </w:t>
      </w:r>
    </w:p>
    <w:p w14:paraId="2ACE981B" w14:textId="5099B15E" w:rsidR="00782CA7" w:rsidRPr="00121B0E" w:rsidRDefault="00782CA7" w:rsidP="00782CA7">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782CA7" w:rsidRPr="00121B0E" w14:paraId="27633F9C" w14:textId="77777777" w:rsidTr="00E31CA3">
        <w:tc>
          <w:tcPr>
            <w:tcW w:w="9067" w:type="dxa"/>
          </w:tcPr>
          <w:p w14:paraId="39EC2206" w14:textId="27CF254A" w:rsidR="00782CA7" w:rsidRPr="00121B0E" w:rsidRDefault="009538EC" w:rsidP="00E31CA3">
            <w:pPr>
              <w:pStyle w:val="EquationLine"/>
            </w:pPr>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782CA7" w:rsidRPr="00121B0E">
              <w:t>,</w:t>
            </w:r>
          </w:p>
        </w:tc>
        <w:tc>
          <w:tcPr>
            <w:tcW w:w="562" w:type="dxa"/>
          </w:tcPr>
          <w:p w14:paraId="32E21C45" w14:textId="0E05345D" w:rsidR="00782CA7" w:rsidRPr="00121B0E" w:rsidRDefault="00782CA7" w:rsidP="00E31CA3">
            <w:pPr>
              <w:pStyle w:val="SectionBody"/>
              <w:ind w:firstLine="0"/>
              <w:jc w:val="right"/>
            </w:pPr>
            <w:r w:rsidRPr="00121B0E">
              <w:t>(</w:t>
            </w:r>
            <w:r w:rsidR="009538EC" w:rsidRPr="00121B0E">
              <w:t>2</w:t>
            </w:r>
            <w:r w:rsidRPr="00121B0E">
              <w:t>)</w:t>
            </w:r>
          </w:p>
        </w:tc>
      </w:tr>
    </w:tbl>
    <w:p w14:paraId="0F1C88CE" w14:textId="77777777" w:rsidR="00B723EE" w:rsidRDefault="00B723EE" w:rsidP="007C0048">
      <w:pPr>
        <w:pStyle w:val="SectionBody"/>
        <w:ind w:firstLine="284"/>
      </w:pPr>
    </w:p>
    <w:p w14:paraId="613D5EC2" w14:textId="5FEC80F8" w:rsidR="008E0A6E" w:rsidRPr="00121B0E" w:rsidRDefault="00FC559D" w:rsidP="007C0048">
      <w:pPr>
        <w:pStyle w:val="SectionBody"/>
        <w:ind w:firstLine="284"/>
      </w:pPr>
      <w:r w:rsidRPr="00121B0E">
        <w:t>where</w:t>
      </w:r>
      <w:r w:rsidR="008E0A6E" w:rsidRPr="00121B0E">
        <w:t xml:space="preserve">, </w:t>
      </w:r>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oMath>
      <w:r w:rsidR="008E0A6E" w:rsidRPr="00121B0E">
        <w:t xml:space="preserve"> represents the constant st</w:t>
      </w:r>
      <w:r w:rsidR="00F7454C">
        <w:t>r</w:t>
      </w:r>
      <w:r w:rsidR="008E0A6E" w:rsidRPr="00121B0E">
        <w:t xml:space="preserve">ain applied in </w:t>
      </w:r>
      <w:r w:rsidR="00F7454C">
        <w:t xml:space="preserve">the </w:t>
      </w:r>
      <w:r w:rsidR="008E0A6E" w:rsidRPr="00121B0E">
        <w:t>experiment.</w:t>
      </w:r>
    </w:p>
    <w:p w14:paraId="2475771B" w14:textId="0F3A9C71" w:rsidR="00137E93" w:rsidRPr="00121B0E" w:rsidRDefault="00F7454C" w:rsidP="007C0048">
      <w:pPr>
        <w:pStyle w:val="SectionBody"/>
        <w:ind w:firstLine="284"/>
      </w:pPr>
      <w:r>
        <w:t xml:space="preserve">It is </w:t>
      </w:r>
      <w:r w:rsidR="008E0A6E" w:rsidRPr="00121B0E">
        <w:t>possible to calculate the derivative</w:t>
      </w:r>
      <w:r w:rsidR="00902DBE" w:rsidRPr="00121B0E">
        <w:t xml:space="preserve"> </w:t>
      </w:r>
      <w:r w:rsidR="008E0A6E" w:rsidRPr="00121B0E">
        <w:t xml:space="preserve">that will be used </w:t>
      </w:r>
      <w:r w:rsidR="00902DBE" w:rsidRPr="00121B0E">
        <w:t>in the stress calculations step. The equation</w:t>
      </w:r>
      <w:r>
        <w:t>s</w:t>
      </w:r>
      <w:r w:rsidR="00137E93" w:rsidRPr="00121B0E">
        <w:t xml:space="preserve"> </w:t>
      </w:r>
      <w:r>
        <w:t>(</w:t>
      </w:r>
      <w:r w:rsidR="00137E93" w:rsidRPr="00121B0E">
        <w:t>3</w:t>
      </w:r>
      <w:r>
        <w:t>)</w:t>
      </w:r>
      <w:r w:rsidR="00137E93" w:rsidRPr="00121B0E">
        <w:t xml:space="preserve"> and </w:t>
      </w:r>
      <w:r>
        <w:t>(</w:t>
      </w:r>
      <w:r w:rsidR="00137E93" w:rsidRPr="00121B0E">
        <w:t>4</w:t>
      </w:r>
      <w:r>
        <w:t>)</w:t>
      </w:r>
      <w:r w:rsidR="00137E93" w:rsidRPr="00121B0E">
        <w:t xml:space="preserve"> are the </w:t>
      </w:r>
      <w:r>
        <w:t xml:space="preserve">time </w:t>
      </w:r>
      <w:r w:rsidR="00137E93" w:rsidRPr="00121B0E">
        <w:t>derivative of, respectively, equation</w:t>
      </w:r>
      <w:r w:rsidR="00CD097B" w:rsidRPr="00121B0E">
        <w:t>s</w:t>
      </w:r>
      <w:r>
        <w:t xml:space="preserve"> (</w:t>
      </w:r>
      <w:r w:rsidR="00137E93" w:rsidRPr="00121B0E">
        <w:t>1</w:t>
      </w:r>
      <w:r>
        <w:t>)</w:t>
      </w:r>
      <w:r w:rsidR="00137E93" w:rsidRPr="00121B0E">
        <w:t xml:space="preserve"> and </w:t>
      </w:r>
      <w:r>
        <w:t>(</w:t>
      </w:r>
      <w:r w:rsidR="00137E93" w:rsidRPr="00121B0E">
        <w:t>2</w:t>
      </w:r>
      <w:r>
        <w:t>)</w:t>
      </w:r>
      <w:r w:rsidR="00137E93" w:rsidRPr="00121B0E">
        <w:t>.</w:t>
      </w:r>
    </w:p>
    <w:p w14:paraId="77E9ACA1" w14:textId="4B415562" w:rsidR="008E0A6E" w:rsidRPr="00121B0E" w:rsidRDefault="00137E93" w:rsidP="00782CA7">
      <w:pPr>
        <w:pStyle w:val="SectionBody"/>
      </w:pPr>
      <w:r w:rsidRPr="00121B0E">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137E93" w:rsidRPr="00121B0E" w14:paraId="6766D912" w14:textId="77777777" w:rsidTr="00137E93">
        <w:tc>
          <w:tcPr>
            <w:tcW w:w="9067" w:type="dxa"/>
          </w:tcPr>
          <w:p w14:paraId="0469ED65" w14:textId="2392A479" w:rsidR="00137E93" w:rsidRPr="00121B0E" w:rsidRDefault="007F2025" w:rsidP="00E31CA3">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w:r w:rsidR="00137E93" w:rsidRPr="00121B0E">
              <w:t>,</w:t>
            </w:r>
          </w:p>
        </w:tc>
        <w:tc>
          <w:tcPr>
            <w:tcW w:w="562" w:type="dxa"/>
          </w:tcPr>
          <w:p w14:paraId="6EC4E26D" w14:textId="77777777" w:rsidR="00137E93" w:rsidRPr="00121B0E" w:rsidRDefault="00137E93" w:rsidP="00E31CA3">
            <w:pPr>
              <w:pStyle w:val="SectionBody"/>
              <w:ind w:firstLine="0"/>
              <w:jc w:val="right"/>
            </w:pPr>
          </w:p>
          <w:p w14:paraId="122F6C48" w14:textId="77777777" w:rsidR="00137E93" w:rsidRPr="00121B0E" w:rsidRDefault="00137E93" w:rsidP="00E31CA3">
            <w:pPr>
              <w:pStyle w:val="SectionBody"/>
              <w:ind w:firstLine="0"/>
              <w:jc w:val="right"/>
            </w:pPr>
          </w:p>
          <w:p w14:paraId="4059C339" w14:textId="77777777" w:rsidR="00137E93" w:rsidRPr="00121B0E" w:rsidRDefault="00137E93" w:rsidP="00E31CA3">
            <w:pPr>
              <w:pStyle w:val="SectionBody"/>
              <w:ind w:firstLine="0"/>
              <w:jc w:val="right"/>
            </w:pPr>
          </w:p>
          <w:p w14:paraId="4EA33CF8" w14:textId="2D4DEAB7" w:rsidR="00137E93" w:rsidRPr="00121B0E" w:rsidRDefault="00137E93" w:rsidP="00E31CA3">
            <w:pPr>
              <w:pStyle w:val="SectionBody"/>
              <w:ind w:firstLine="0"/>
              <w:jc w:val="right"/>
            </w:pPr>
            <w:r w:rsidRPr="00121B0E">
              <w:t>(3)</w:t>
            </w:r>
          </w:p>
        </w:tc>
      </w:tr>
    </w:tbl>
    <w:p w14:paraId="71C5DA25" w14:textId="6ABE6FB6" w:rsidR="003F02D8" w:rsidRDefault="003F02D8" w:rsidP="00782CA7">
      <w:pPr>
        <w:pStyle w:val="SectionBody"/>
        <w:rPr>
          <w:noProof/>
        </w:rPr>
      </w:pPr>
    </w:p>
    <w:tbl>
      <w:tblPr>
        <w:tblStyle w:val="Tabelacomgrade"/>
        <w:tblW w:w="0" w:type="auto"/>
        <w:tblLook w:val="04A0" w:firstRow="1" w:lastRow="0" w:firstColumn="1" w:lastColumn="0" w:noHBand="0" w:noVBand="1"/>
      </w:tblPr>
      <w:tblGrid>
        <w:gridCol w:w="9067"/>
        <w:gridCol w:w="562"/>
      </w:tblGrid>
      <w:tr w:rsidR="00D719F1" w:rsidRPr="00121B0E" w14:paraId="6A32D10F" w14:textId="77777777" w:rsidTr="00E34159">
        <w:trPr>
          <w:trHeight w:val="340"/>
        </w:trPr>
        <w:tc>
          <w:tcPr>
            <w:tcW w:w="9067" w:type="dxa"/>
            <w:tcBorders>
              <w:top w:val="nil"/>
              <w:left w:val="nil"/>
              <w:bottom w:val="nil"/>
              <w:right w:val="nil"/>
            </w:tcBorders>
          </w:tcPr>
          <w:p w14:paraId="3BBC2517" w14:textId="77777777" w:rsidR="00D719F1" w:rsidRPr="00121B0E" w:rsidRDefault="00D719F1" w:rsidP="00A6793A">
            <w:pPr>
              <w:pStyle w:val="EquationLine"/>
            </w:pP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=0</m:t>
              </m:r>
            </m:oMath>
            <w:r w:rsidRPr="00121B0E">
              <w:t xml:space="preserve">. </w:t>
            </w:r>
          </w:p>
        </w:tc>
        <w:tc>
          <w:tcPr>
            <w:tcW w:w="562" w:type="dxa"/>
            <w:tcBorders>
              <w:top w:val="nil"/>
              <w:left w:val="nil"/>
              <w:bottom w:val="nil"/>
              <w:right w:val="nil"/>
            </w:tcBorders>
          </w:tcPr>
          <w:p w14:paraId="45F885D3" w14:textId="77777777" w:rsidR="00D719F1" w:rsidRPr="00121B0E" w:rsidRDefault="00D719F1" w:rsidP="00A6793A">
            <w:pPr>
              <w:pStyle w:val="SectionBody"/>
              <w:ind w:firstLine="0"/>
              <w:jc w:val="right"/>
            </w:pPr>
            <w:r w:rsidRPr="00121B0E">
              <w:t>(4)</w:t>
            </w:r>
          </w:p>
        </w:tc>
      </w:tr>
    </w:tbl>
    <w:p w14:paraId="09C8785E" w14:textId="77777777" w:rsidR="00D719F1" w:rsidRDefault="00D719F1" w:rsidP="00782CA7">
      <w:pPr>
        <w:pStyle w:val="SectionBody"/>
        <w:rPr>
          <w:noProof/>
        </w:rPr>
      </w:pPr>
    </w:p>
    <w:p w14:paraId="51DEFE0E" w14:textId="28B3CE25" w:rsidR="004414D8" w:rsidRDefault="004414D8" w:rsidP="00782CA7">
      <w:pPr>
        <w:pStyle w:val="SectionBody"/>
        <w:rPr>
          <w:noProof/>
        </w:rPr>
      </w:pPr>
      <w:r>
        <w:rPr>
          <w:noProof/>
        </w:rPr>
        <w:t>Fig. 1 show the graphical representation of equations (1) and (3).</w:t>
      </w:r>
    </w:p>
    <w:p w14:paraId="14F83C7B" w14:textId="77777777" w:rsidR="004414D8" w:rsidRDefault="004414D8" w:rsidP="00782CA7">
      <w:pPr>
        <w:pStyle w:val="SectionBody"/>
        <w:rPr>
          <w:noProof/>
        </w:rPr>
      </w:pPr>
    </w:p>
    <w:p w14:paraId="73D2B901" w14:textId="600E6E05" w:rsidR="00D719F1" w:rsidRDefault="00D719F1" w:rsidP="00AB2E9D">
      <w:pPr>
        <w:pStyle w:val="SectionBody"/>
        <w:ind w:firstLine="0"/>
        <w:jc w:val="center"/>
      </w:pPr>
      <w:r>
        <w:t xml:space="preserve">  </w:t>
      </w:r>
      <w:r>
        <w:rPr>
          <w:noProof/>
        </w:rPr>
        <w:t xml:space="preserve">   </w:t>
      </w:r>
      <w:r w:rsidR="00AB2E9D">
        <w:rPr>
          <w:noProof/>
        </w:rPr>
        <w:drawing>
          <wp:inline distT="0" distB="0" distL="0" distR="0" wp14:anchorId="249FAD8E" wp14:editId="59CC066A">
            <wp:extent cx="2880000" cy="2285117"/>
            <wp:effectExtent l="0" t="0" r="0" b="1270"/>
            <wp:docPr id="12" name="Imagem 12"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Gráfico&#10;&#10;Descrição gerada automaticamente"/>
                    <pic:cNvPicPr/>
                  </pic:nvPicPr>
                  <pic:blipFill>
                    <a:blip r:embed="rId8"/>
                    <a:stretch>
                      <a:fillRect/>
                    </a:stretch>
                  </pic:blipFill>
                  <pic:spPr>
                    <a:xfrm>
                      <a:off x="0" y="0"/>
                      <a:ext cx="2880000" cy="2285117"/>
                    </a:xfrm>
                    <a:prstGeom prst="rect">
                      <a:avLst/>
                    </a:prstGeom>
                  </pic:spPr>
                </pic:pic>
              </a:graphicData>
            </a:graphic>
          </wp:inline>
        </w:drawing>
      </w:r>
      <w:r>
        <w:rPr>
          <w:noProof/>
        </w:rPr>
        <w:t xml:space="preserve">      </w:t>
      </w:r>
      <w:r w:rsidR="00AB2E9D">
        <w:rPr>
          <w:noProof/>
        </w:rPr>
        <w:drawing>
          <wp:inline distT="0" distB="0" distL="0" distR="0" wp14:anchorId="339C36DA" wp14:editId="09F6C658">
            <wp:extent cx="2880000" cy="2041307"/>
            <wp:effectExtent l="0" t="0" r="0" b="0"/>
            <wp:docPr id="11" name="Imagem 1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Gráfico, Gráfico de caixa estreita&#10;&#10;Descrição gerada automaticamente"/>
                    <pic:cNvPicPr/>
                  </pic:nvPicPr>
                  <pic:blipFill>
                    <a:blip r:embed="rId9"/>
                    <a:stretch>
                      <a:fillRect/>
                    </a:stretch>
                  </pic:blipFill>
                  <pic:spPr>
                    <a:xfrm>
                      <a:off x="0" y="0"/>
                      <a:ext cx="2880000" cy="2041307"/>
                    </a:xfrm>
                    <a:prstGeom prst="rect">
                      <a:avLst/>
                    </a:prstGeom>
                  </pic:spPr>
                </pic:pic>
              </a:graphicData>
            </a:graphic>
          </wp:inline>
        </w:drawing>
      </w:r>
    </w:p>
    <w:p w14:paraId="76104F0D" w14:textId="5E8984AF" w:rsidR="00D719F1" w:rsidRPr="00121B0E" w:rsidRDefault="00D719F1" w:rsidP="00D719F1">
      <w:pPr>
        <w:pStyle w:val="FigureCaption"/>
        <w:ind w:firstLine="706"/>
        <w:rPr>
          <w:iCs/>
        </w:rPr>
      </w:pPr>
      <w:r>
        <w:rPr>
          <w:iCs/>
        </w:rPr>
        <w:t xml:space="preserve">  </w:t>
      </w:r>
    </w:p>
    <w:p w14:paraId="6AB590F1" w14:textId="34DAD39A" w:rsidR="00D719F1" w:rsidRPr="00121B0E" w:rsidRDefault="00D719F1" w:rsidP="00D719F1">
      <w:pPr>
        <w:pStyle w:val="SectionBody"/>
        <w:numPr>
          <w:ilvl w:val="0"/>
          <w:numId w:val="28"/>
        </w:numPr>
      </w:pPr>
      <w:r>
        <w:t xml:space="preserve">                                                                                 (b)</w:t>
      </w:r>
    </w:p>
    <w:p w14:paraId="73E9D004" w14:textId="77777777" w:rsidR="00D719F1" w:rsidRDefault="00D719F1" w:rsidP="00F54194">
      <w:pPr>
        <w:pStyle w:val="FigureCaption"/>
      </w:pPr>
    </w:p>
    <w:p w14:paraId="45721B53" w14:textId="646AE541" w:rsidR="00E47AD4" w:rsidRDefault="00E47AD4" w:rsidP="00F54194">
      <w:pPr>
        <w:pStyle w:val="FigureCaption"/>
      </w:pPr>
      <w:r w:rsidRPr="00121B0E">
        <w:t xml:space="preserve">Figure </w:t>
      </w:r>
      <w:r w:rsidRPr="00121B0E">
        <w:fldChar w:fldCharType="begin"/>
      </w:r>
      <w:r w:rsidRPr="00121B0E">
        <w:instrText xml:space="preserve"> SEQ Figure \* ARABIC </w:instrText>
      </w:r>
      <w:r w:rsidRPr="00121B0E">
        <w:fldChar w:fldCharType="separate"/>
      </w:r>
      <w:r>
        <w:rPr>
          <w:noProof/>
        </w:rPr>
        <w:t>1</w:t>
      </w:r>
      <w:r w:rsidRPr="00121B0E">
        <w:fldChar w:fldCharType="end"/>
      </w:r>
      <w:r w:rsidRPr="00121B0E">
        <w:t xml:space="preserve">. (a) </w:t>
      </w:r>
      <w:r>
        <w:t xml:space="preserve">Strain </w:t>
      </w:r>
      <w:r w:rsidR="004414D8">
        <w:t xml:space="preserve">vs </w:t>
      </w:r>
      <w:r>
        <w:t>time</w:t>
      </w:r>
      <w:r w:rsidRPr="00121B0E">
        <w:t xml:space="preserve"> and (b)</w:t>
      </w:r>
      <w:r>
        <w:t xml:space="preserve"> strain derivative </w:t>
      </w:r>
      <w:r w:rsidR="004414D8">
        <w:t xml:space="preserve">vs </w:t>
      </w:r>
      <w:r>
        <w:t>time</w:t>
      </w:r>
      <w:r w:rsidRPr="00121B0E">
        <w:t>.</w:t>
      </w:r>
    </w:p>
    <w:p w14:paraId="3A70950B" w14:textId="77777777" w:rsidR="00D719F1" w:rsidRPr="009B2BCA" w:rsidRDefault="00D719F1" w:rsidP="004414D8">
      <w:pPr>
        <w:pStyle w:val="SectionBody"/>
        <w:rPr>
          <w:lang w:val="pt-BR"/>
        </w:rPr>
      </w:pPr>
    </w:p>
    <w:p w14:paraId="2E57E518" w14:textId="7D9691C6" w:rsidR="004414D8" w:rsidRDefault="004414D8" w:rsidP="009B2BCA">
      <w:pPr>
        <w:pStyle w:val="SectionBody"/>
      </w:pPr>
      <w:r w:rsidRPr="009B2BCA">
        <w:t>Note that</w:t>
      </w:r>
      <w:r w:rsidR="009B2BCA" w:rsidRPr="009B2BCA">
        <w:t xml:space="preserve">, in Fig.1.a, </w:t>
      </w:r>
      <w:r w:rsidRPr="009B2BCA">
        <w:t>the</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min</m:t>
            </m:r>
          </m:sub>
        </m:sSub>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m/m </m:t>
        </m:r>
      </m:oMath>
      <w:r>
        <w:t xml:space="preserve"> </w:t>
      </w:r>
      <w:r w:rsidR="009B2BCA">
        <w:t xml:space="preserve">and the </w:t>
      </w:r>
      <m:oMath>
        <m:sSub>
          <m:sSubPr>
            <m:ctrlPr>
              <w:rPr>
                <w:rFonts w:ascii="Cambria Math" w:hAnsi="Cambria Math"/>
                <w:i/>
              </w:rPr>
            </m:ctrlPr>
          </m:sSubPr>
          <m:e>
            <m:r>
              <w:rPr>
                <w:rFonts w:ascii="Cambria Math" w:hAnsi="Cambria Math"/>
              </w:rPr>
              <m:t>ε</m:t>
            </m:r>
          </m:e>
          <m:sub>
            <m:r>
              <w:rPr>
                <w:rFonts w:ascii="Cambria Math" w:hAnsi="Cambria Math"/>
              </w:rPr>
              <m:t>max</m:t>
            </m:r>
          </m:sub>
        </m:sSub>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m/m.</m:t>
        </m:r>
      </m:oMath>
      <w:r w:rsidR="009B2BCA">
        <w:t xml:space="preserve"> Also</w:t>
      </w:r>
      <w:r w:rsidR="002B101A">
        <w:t>,</w:t>
      </w:r>
      <w:r w:rsidR="009B2BCA">
        <w:t xml:space="preserve"> the values of the strain derivatives in Fig.1.b depends on the ramp time. For instance, for the first ramp (0 ≤ t &lt; </w:t>
      </w:r>
      <w:r w:rsidR="009B2BCA" w:rsidRPr="009B2BCA">
        <w:t>t</w:t>
      </w:r>
      <w:r w:rsidR="009B2BCA">
        <w:rPr>
          <w:vertAlign w:val="subscript"/>
        </w:rPr>
        <w:t>0</w:t>
      </w:r>
      <w:r w:rsidR="009B2BCA">
        <w:t xml:space="preserve">), the calculus </w:t>
      </w:r>
      <w:r w:rsidR="002E5488">
        <w:t>was</w:t>
      </w:r>
      <w:r w:rsidR="009B2BCA">
        <w:t>:</w:t>
      </w:r>
      <w:r w:rsidR="00636573">
        <w:t xml:space="preserve"> </w:t>
      </w:r>
      <w:r w:rsidR="009B2BCA" w:rsidRPr="009B2BCA">
        <w:t>6</w:t>
      </w:r>
      <w:r w:rsidR="009B2BCA">
        <w:t>·10</w:t>
      </w:r>
      <w:r w:rsidR="009B2BCA">
        <w:rPr>
          <w:vertAlign w:val="superscript"/>
        </w:rPr>
        <w:t>-</w:t>
      </w:r>
      <w:r w:rsidR="00636573">
        <w:rPr>
          <w:vertAlign w:val="superscript"/>
        </w:rPr>
        <w:t>2</w:t>
      </w:r>
      <w:r w:rsidR="009B2BCA">
        <w:t xml:space="preserve">/30 = </w:t>
      </w:r>
      <w:r w:rsidR="00636573">
        <w:t>2·10</w:t>
      </w:r>
      <w:r w:rsidR="00636573">
        <w:rPr>
          <w:vertAlign w:val="superscript"/>
        </w:rPr>
        <w:t>-3</w:t>
      </w:r>
      <w:r w:rsidR="009B2BCA">
        <w:t xml:space="preserve"> s</w:t>
      </w:r>
      <w:r w:rsidR="009B2BCA">
        <w:rPr>
          <w:vertAlign w:val="superscript"/>
        </w:rPr>
        <w:t>-1</w:t>
      </w:r>
      <w:r w:rsidR="009B2BCA">
        <w:t>.</w:t>
      </w:r>
    </w:p>
    <w:p w14:paraId="69A8E8DD" w14:textId="77777777" w:rsidR="00F26649" w:rsidRDefault="00F26649" w:rsidP="009B2BCA">
      <w:pPr>
        <w:pStyle w:val="SectionBody"/>
      </w:pPr>
    </w:p>
    <w:p w14:paraId="30EB740D" w14:textId="35EA7777" w:rsidR="00F26649" w:rsidRPr="00121B0E" w:rsidRDefault="00F26649" w:rsidP="00F26649">
      <w:pPr>
        <w:pStyle w:val="Sectionsubheader"/>
        <w:numPr>
          <w:ilvl w:val="2"/>
          <w:numId w:val="25"/>
        </w:numPr>
      </w:pPr>
      <w:r w:rsidRPr="00121B0E">
        <w:t>St</w:t>
      </w:r>
      <w:r>
        <w:t>ress response</w:t>
      </w:r>
    </w:p>
    <w:p w14:paraId="6C667034" w14:textId="77777777" w:rsidR="00F26649" w:rsidRPr="009B2BCA" w:rsidRDefault="00F26649" w:rsidP="00F26649">
      <w:pPr>
        <w:pStyle w:val="SectionBody"/>
      </w:pPr>
    </w:p>
    <w:p w14:paraId="5369E96B" w14:textId="212C968C" w:rsidR="00636573" w:rsidRDefault="00F26649" w:rsidP="003F17F6">
      <w:pPr>
        <w:pStyle w:val="SectionBody"/>
      </w:pPr>
      <w:r>
        <w:t>The elastic and the visco</w:t>
      </w:r>
      <w:r w:rsidR="003F17F6">
        <w:t>elastic stress response</w:t>
      </w:r>
      <w:r w:rsidR="00A144D1">
        <w:t>s</w:t>
      </w:r>
      <w:r w:rsidR="003F17F6">
        <w:t xml:space="preserve"> are covered in this item.</w:t>
      </w:r>
    </w:p>
    <w:p w14:paraId="49E67754" w14:textId="77777777" w:rsidR="003F17F6" w:rsidRPr="00E47AD4" w:rsidRDefault="003F17F6" w:rsidP="003F17F6">
      <w:pPr>
        <w:pStyle w:val="SectionBody"/>
      </w:pPr>
    </w:p>
    <w:p w14:paraId="22843C6E" w14:textId="77777777" w:rsidR="002D3B87" w:rsidRDefault="00782CA7" w:rsidP="003F17F6">
      <w:pPr>
        <w:pStyle w:val="Sectionsubheader"/>
        <w:numPr>
          <w:ilvl w:val="0"/>
          <w:numId w:val="0"/>
        </w:numPr>
      </w:pPr>
      <w:r w:rsidRPr="00121B0E">
        <w:t>Elastic response</w:t>
      </w:r>
    </w:p>
    <w:p w14:paraId="4190E015" w14:textId="69DC37B6" w:rsidR="00782CA7" w:rsidRPr="00121B0E" w:rsidRDefault="00782CA7" w:rsidP="00782CA7">
      <w:pPr>
        <w:pStyle w:val="SectionBody"/>
      </w:pPr>
    </w:p>
    <w:p w14:paraId="0B075DDC" w14:textId="377773C8" w:rsidR="0074752C" w:rsidRDefault="000750D8" w:rsidP="007C0048">
      <w:pPr>
        <w:pStyle w:val="SectionBody"/>
        <w:ind w:firstLine="284"/>
      </w:pPr>
      <w:r w:rsidRPr="00121B0E">
        <w:t xml:space="preserve">The elastic response corresponds the soft tissue elastic part. </w:t>
      </w:r>
      <w:r w:rsidR="004E3D09" w:rsidRPr="00121B0E">
        <w:t xml:space="preserve">As mentioned previously, two equations </w:t>
      </w:r>
      <w:r w:rsidR="00BB6FDF">
        <w:t>are</w:t>
      </w:r>
      <w:r w:rsidR="004E3D09" w:rsidRPr="00121B0E">
        <w:t xml:space="preserve"> used to describe the elastic response</w:t>
      </w:r>
      <w:r w:rsidR="001E33A9" w:rsidRPr="00121B0E">
        <w:t>.</w:t>
      </w:r>
      <w:r w:rsidR="004E3D09" w:rsidRPr="00121B0E">
        <w:t xml:space="preserve"> </w:t>
      </w:r>
      <w:r w:rsidR="00660D92" w:rsidRPr="00121B0E">
        <w:t xml:space="preserve">When considering ramp time, an exponential approximation </w:t>
      </w:r>
      <w:r w:rsidR="00BB6FDF">
        <w:t xml:space="preserve">can </w:t>
      </w:r>
      <w:r w:rsidR="00660D92" w:rsidRPr="00121B0E">
        <w:t xml:space="preserve">be </w:t>
      </w:r>
      <w:r w:rsidR="00BB6FDF">
        <w:t>used</w:t>
      </w:r>
      <w:r w:rsidR="00BB6FDF" w:rsidRPr="00121B0E">
        <w:t xml:space="preserve"> </w:t>
      </w:r>
      <w:r w:rsidR="00660D92" w:rsidRPr="00121B0E">
        <w:t>like in research (</w:t>
      </w:r>
      <w:r w:rsidR="004C6BDA" w:rsidRPr="00121B0E">
        <w:rPr>
          <w:rStyle w:val="fontstyle01"/>
          <w:rFonts w:ascii="Times New Roman" w:hAnsi="Times New Roman"/>
        </w:rPr>
        <w:t>Abramowitch</w:t>
      </w:r>
      <w:r w:rsidR="00660D92" w:rsidRPr="00121B0E">
        <w:rPr>
          <w:rStyle w:val="fontstyle01"/>
          <w:rFonts w:ascii="Times New Roman" w:hAnsi="Times New Roman"/>
        </w:rPr>
        <w:t>, 2004).</w:t>
      </w:r>
      <w:r w:rsidR="004E3D09" w:rsidRPr="00121B0E">
        <w:t xml:space="preserve"> </w:t>
      </w:r>
    </w:p>
    <w:p w14:paraId="7CA1A1A9" w14:textId="77777777" w:rsidR="00F54194" w:rsidRPr="00121B0E" w:rsidRDefault="00F54194"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137E93" w:rsidRPr="00121B0E" w14:paraId="22618869" w14:textId="77777777" w:rsidTr="0063626A">
        <w:tc>
          <w:tcPr>
            <w:tcW w:w="8905" w:type="dxa"/>
          </w:tcPr>
          <w:p w14:paraId="0AEFE886" w14:textId="2EF5DE1E" w:rsidR="00137E93" w:rsidRPr="00121B0E" w:rsidRDefault="007F2025" w:rsidP="00E31CA3">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r>
                    <w:rPr>
                      <w:rFonts w:ascii="Cambria Math" w:hAnsi="Cambria Math" w:cs="Arial"/>
                    </w:rPr>
                    <m:t>-1</m:t>
                  </m:r>
                </m:e>
              </m:d>
            </m:oMath>
            <w:r w:rsidR="00137E93" w:rsidRPr="00121B0E">
              <w:rPr>
                <w:iCs/>
              </w:rPr>
              <w:t>,</w:t>
            </w:r>
          </w:p>
        </w:tc>
        <w:tc>
          <w:tcPr>
            <w:tcW w:w="734" w:type="dxa"/>
          </w:tcPr>
          <w:p w14:paraId="30B81DF2" w14:textId="60BF4DEB" w:rsidR="00137E93" w:rsidRPr="00121B0E" w:rsidRDefault="00137E93" w:rsidP="00E31CA3">
            <w:pPr>
              <w:pStyle w:val="SectionBody"/>
              <w:ind w:firstLine="284"/>
              <w:jc w:val="right"/>
            </w:pPr>
            <w:r w:rsidRPr="00121B0E">
              <w:t>(5)</w:t>
            </w:r>
          </w:p>
        </w:tc>
      </w:tr>
    </w:tbl>
    <w:p w14:paraId="62839BB8" w14:textId="77777777" w:rsidR="00B43CE1" w:rsidRPr="00121B0E" w:rsidRDefault="00B43CE1" w:rsidP="00782CA7">
      <w:pPr>
        <w:pStyle w:val="SectionBody"/>
        <w:ind w:firstLine="284"/>
      </w:pPr>
    </w:p>
    <w:p w14:paraId="27E8040B" w14:textId="520A9A85" w:rsidR="00137E93" w:rsidRPr="00121B0E" w:rsidRDefault="00660D92" w:rsidP="00782CA7">
      <w:pPr>
        <w:pStyle w:val="SectionBody"/>
        <w:ind w:firstLine="284"/>
      </w:pPr>
      <w:r w:rsidRPr="00121B0E">
        <w:t xml:space="preserve">where constants </w:t>
      </w:r>
      <w:r w:rsidRPr="00BB6FDF">
        <w:rPr>
          <w:i/>
          <w:iCs/>
        </w:rPr>
        <w:t>A</w:t>
      </w:r>
      <w:r w:rsidR="00FC559D" w:rsidRPr="00121B0E">
        <w:t>, in Pa (Pascal),</w:t>
      </w:r>
      <w:r w:rsidRPr="00121B0E">
        <w:t xml:space="preserve"> and </w:t>
      </w:r>
      <w:r w:rsidRPr="00BB6FDF">
        <w:rPr>
          <w:i/>
          <w:iCs/>
        </w:rPr>
        <w:t>B</w:t>
      </w:r>
      <w:r w:rsidR="00FC559D" w:rsidRPr="00121B0E">
        <w:t>, dimensionless,</w:t>
      </w:r>
      <w:r w:rsidRPr="00121B0E">
        <w:t xml:space="preserve"> are material constants and represents, respectively, </w:t>
      </w:r>
      <w:r w:rsidR="002B101A">
        <w:t xml:space="preserve">an </w:t>
      </w:r>
      <w:r w:rsidR="00FC559D" w:rsidRPr="00121B0E">
        <w:t xml:space="preserve">elastic stress constant and </w:t>
      </w:r>
      <w:r w:rsidR="002B101A">
        <w:t xml:space="preserve">an </w:t>
      </w:r>
      <w:r w:rsidR="00FC559D" w:rsidRPr="00121B0E">
        <w:t>elastic power constant.</w:t>
      </w:r>
      <w:r w:rsidR="009B0F46" w:rsidRPr="00121B0E">
        <w:t xml:space="preserve"> Moreover, as shown previously, the equation </w:t>
      </w:r>
      <w:r w:rsidR="00BB6FDF">
        <w:t>(</w:t>
      </w:r>
      <w:r w:rsidR="009B0F46" w:rsidRPr="00121B0E">
        <w:t>5</w:t>
      </w:r>
      <w:r w:rsidR="00BB6FDF">
        <w:t>)</w:t>
      </w:r>
      <w:r w:rsidR="009B0F46" w:rsidRPr="00121B0E">
        <w:t xml:space="preserve"> </w:t>
      </w:r>
      <w:r w:rsidR="00BB6FDF">
        <w:t xml:space="preserve">can be </w:t>
      </w:r>
      <w:r w:rsidR="009B0F46" w:rsidRPr="00121B0E">
        <w:t xml:space="preserve">rewritten with only </w:t>
      </w:r>
      <w:r w:rsidR="00BB6FDF">
        <w:t xml:space="preserve">time </w:t>
      </w:r>
      <w:r w:rsidR="009B0F46" w:rsidRPr="00121B0E">
        <w:t>depend</w:t>
      </w:r>
      <w:r w:rsidR="00BB6FDF">
        <w:t>ence</w:t>
      </w:r>
      <w:r w:rsidR="009B0F46" w:rsidRPr="00121B0E">
        <w:t>.</w:t>
      </w:r>
    </w:p>
    <w:p w14:paraId="5F82D9D7" w14:textId="39EBE466" w:rsidR="009B0F46" w:rsidRPr="00121B0E" w:rsidRDefault="009B0F46" w:rsidP="00782CA7">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9B0F46" w:rsidRPr="00121B0E" w14:paraId="22DB8791" w14:textId="77777777" w:rsidTr="00F475FB">
        <w:tc>
          <w:tcPr>
            <w:tcW w:w="9067" w:type="dxa"/>
          </w:tcPr>
          <w:p w14:paraId="4AD3E14E" w14:textId="298CE7AD" w:rsidR="009B0F46" w:rsidRPr="00121B0E" w:rsidRDefault="007F2025" w:rsidP="00F475FB">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w:r w:rsidR="009B0F46" w:rsidRPr="00121B0E">
              <w:rPr>
                <w:iCs/>
              </w:rPr>
              <w:t>,</w:t>
            </w:r>
          </w:p>
        </w:tc>
        <w:tc>
          <w:tcPr>
            <w:tcW w:w="562" w:type="dxa"/>
          </w:tcPr>
          <w:p w14:paraId="3D773FE8" w14:textId="50D427B4" w:rsidR="009B0F46" w:rsidRPr="00121B0E" w:rsidRDefault="009B0F46" w:rsidP="00F475FB">
            <w:pPr>
              <w:pStyle w:val="SectionBody"/>
              <w:ind w:firstLine="284"/>
              <w:jc w:val="right"/>
            </w:pPr>
            <w:r w:rsidRPr="00121B0E">
              <w:t>(6)</w:t>
            </w:r>
          </w:p>
        </w:tc>
      </w:tr>
    </w:tbl>
    <w:p w14:paraId="071325E2" w14:textId="77777777" w:rsidR="009B0F46" w:rsidRPr="00121B0E" w:rsidRDefault="009B0F46" w:rsidP="00782CA7">
      <w:pPr>
        <w:pStyle w:val="SectionBody"/>
        <w:ind w:firstLine="284"/>
      </w:pPr>
    </w:p>
    <w:p w14:paraId="0C30DF45" w14:textId="1AD9A452" w:rsidR="00536ADC" w:rsidRDefault="00536ADC" w:rsidP="007C0048">
      <w:pPr>
        <w:pStyle w:val="SectionBody"/>
        <w:ind w:firstLine="284"/>
      </w:pPr>
      <w:r>
        <w:t>T</w:t>
      </w:r>
      <w:r w:rsidR="004667DC" w:rsidRPr="00121B0E">
        <w:t xml:space="preserve">he derivative for elastic response must be calculated because it </w:t>
      </w:r>
      <w:r w:rsidR="000750D8" w:rsidRPr="00121B0E">
        <w:t>will</w:t>
      </w:r>
      <w:r w:rsidR="004667DC" w:rsidRPr="00121B0E">
        <w:t xml:space="preserve"> </w:t>
      </w:r>
      <w:r w:rsidR="000750D8" w:rsidRPr="00121B0E">
        <w:t>be used</w:t>
      </w:r>
      <w:r w:rsidR="004667DC" w:rsidRPr="00121B0E">
        <w:t xml:space="preserve"> </w:t>
      </w:r>
      <w:r w:rsidR="000750D8" w:rsidRPr="00121B0E">
        <w:t>in equations for describ</w:t>
      </w:r>
      <w:r w:rsidR="00BE5D48">
        <w:t>ing</w:t>
      </w:r>
      <w:r w:rsidR="000750D8" w:rsidRPr="00121B0E">
        <w:t xml:space="preserve"> the </w:t>
      </w:r>
      <w:r w:rsidR="004667DC" w:rsidRPr="00121B0E">
        <w:t>stress.</w:t>
      </w:r>
      <w:r w:rsidR="00ED7AE4" w:rsidRPr="00121B0E">
        <w:t xml:space="preserve"> </w:t>
      </w:r>
      <w:r w:rsidR="00347F47" w:rsidRPr="00121B0E">
        <w:t>T</w:t>
      </w:r>
      <w:r w:rsidR="00ED7AE4" w:rsidRPr="00121B0E">
        <w:t>he derivative</w:t>
      </w:r>
      <w:r w:rsidR="00BE5D48">
        <w:t>,</w:t>
      </w:r>
      <w:r w:rsidR="00ED7AE4" w:rsidRPr="00121B0E">
        <w:t xml:space="preserve"> in </w:t>
      </w:r>
      <w:r w:rsidR="002A53B6" w:rsidRPr="00121B0E">
        <w:t>time</w:t>
      </w:r>
      <w:r w:rsidR="00ED7AE4" w:rsidRPr="00121B0E">
        <w:t xml:space="preserve"> </w:t>
      </w:r>
      <w:r w:rsidR="00347F47" w:rsidRPr="00121B0E">
        <w:t>and in strain</w:t>
      </w:r>
      <w:r w:rsidR="00BE5D48">
        <w:t>,</w:t>
      </w:r>
      <w:r w:rsidR="00347F47" w:rsidRPr="00121B0E">
        <w:t xml:space="preserve"> </w:t>
      </w:r>
      <w:r w:rsidR="00BE5D48">
        <w:t>of</w:t>
      </w:r>
      <w:r w:rsidR="00BE5D48" w:rsidRPr="00121B0E">
        <w:t xml:space="preserve"> </w:t>
      </w:r>
      <w:r w:rsidR="00347F47" w:rsidRPr="00121B0E">
        <w:t xml:space="preserve">equation </w:t>
      </w:r>
      <w:r>
        <w:t>(5)</w:t>
      </w:r>
      <w:r w:rsidR="00BE5D48">
        <w:t xml:space="preserve"> are</w:t>
      </w:r>
      <w:r w:rsidR="0044705A" w:rsidRPr="00121B0E">
        <w:t>:</w:t>
      </w:r>
    </w:p>
    <w:p w14:paraId="646EE7B8" w14:textId="0DBC6865" w:rsidR="00F54194" w:rsidRDefault="00F54194"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F54194" w:rsidRPr="00121B0E" w14:paraId="19DAE8DC" w14:textId="77777777" w:rsidTr="002B101A">
        <w:trPr>
          <w:trHeight w:val="441"/>
        </w:trPr>
        <w:tc>
          <w:tcPr>
            <w:tcW w:w="8905" w:type="dxa"/>
          </w:tcPr>
          <w:p w14:paraId="1158D5E6" w14:textId="544A90C4" w:rsidR="00F54194" w:rsidRPr="00121B0E" w:rsidRDefault="007F2025" w:rsidP="00D1600B">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sup>
              </m:sSup>
            </m:oMath>
            <w:r w:rsidR="00F54194" w:rsidRPr="00121B0E">
              <w:rPr>
                <w:iCs/>
              </w:rPr>
              <w:t>,</w:t>
            </w:r>
          </w:p>
        </w:tc>
        <w:tc>
          <w:tcPr>
            <w:tcW w:w="734" w:type="dxa"/>
          </w:tcPr>
          <w:p w14:paraId="1812873D" w14:textId="7DE10CFF" w:rsidR="00F54194" w:rsidRPr="00121B0E" w:rsidRDefault="00F54194" w:rsidP="00D1600B">
            <w:pPr>
              <w:pStyle w:val="SectionBody"/>
              <w:ind w:firstLine="284"/>
              <w:jc w:val="right"/>
            </w:pPr>
            <w:r w:rsidRPr="00121B0E">
              <w:t>(</w:t>
            </w:r>
            <w:r>
              <w:t>7</w:t>
            </w:r>
            <w:r w:rsidRPr="00121B0E">
              <w:t>)</w:t>
            </w:r>
          </w:p>
        </w:tc>
      </w:tr>
      <w:tr w:rsidR="00F54194" w:rsidRPr="00121B0E" w14:paraId="5525C4CB" w14:textId="77777777" w:rsidTr="00E34159">
        <w:trPr>
          <w:trHeight w:val="288"/>
        </w:trPr>
        <w:tc>
          <w:tcPr>
            <w:tcW w:w="8905" w:type="dxa"/>
          </w:tcPr>
          <w:p w14:paraId="34776B24" w14:textId="56FE8B3D" w:rsidR="00F54194" w:rsidRPr="00121B0E" w:rsidRDefault="007F2025" w:rsidP="00D1600B">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00F54194" w:rsidRPr="00121B0E">
              <w:rPr>
                <w:iCs/>
              </w:rPr>
              <w:t>,</w:t>
            </w:r>
          </w:p>
        </w:tc>
        <w:tc>
          <w:tcPr>
            <w:tcW w:w="734" w:type="dxa"/>
          </w:tcPr>
          <w:p w14:paraId="6456130D" w14:textId="20C31B50" w:rsidR="00F54194" w:rsidRPr="00121B0E" w:rsidRDefault="00F54194" w:rsidP="00D1600B">
            <w:pPr>
              <w:pStyle w:val="SectionBody"/>
              <w:ind w:firstLine="284"/>
              <w:jc w:val="right"/>
            </w:pPr>
            <w:r w:rsidRPr="00121B0E">
              <w:t>(</w:t>
            </w:r>
            <w:r>
              <w:t>8</w:t>
            </w:r>
            <w:r w:rsidRPr="00121B0E">
              <w:t>)</w:t>
            </w:r>
          </w:p>
        </w:tc>
      </w:tr>
    </w:tbl>
    <w:p w14:paraId="22C0CBDD" w14:textId="77777777" w:rsidR="00E34159" w:rsidRDefault="00E34159" w:rsidP="00536ADC">
      <w:pPr>
        <w:pStyle w:val="SectionBody"/>
        <w:ind w:firstLine="284"/>
        <w:rPr>
          <w:rStyle w:val="fontstyle01"/>
          <w:rFonts w:ascii="Times New Roman" w:hAnsi="Times New Roman"/>
        </w:rPr>
      </w:pPr>
    </w:p>
    <w:p w14:paraId="42078B94" w14:textId="451BCFA7" w:rsidR="00E34159" w:rsidRDefault="00536ADC" w:rsidP="00E34159">
      <w:pPr>
        <w:pStyle w:val="SectionBody"/>
        <w:ind w:firstLine="284"/>
        <w:rPr>
          <w:rStyle w:val="fontstyle01"/>
          <w:rFonts w:ascii="Times New Roman" w:hAnsi="Times New Roman"/>
        </w:rPr>
      </w:pPr>
      <w:r w:rsidRPr="00121B0E">
        <w:rPr>
          <w:rStyle w:val="fontstyle01"/>
          <w:rFonts w:ascii="Times New Roman" w:hAnsi="Times New Roman"/>
        </w:rPr>
        <w:t>When disregarding ramp time, the elastic response is considered constant for all time domain.</w:t>
      </w:r>
    </w:p>
    <w:p w14:paraId="56FA00C6" w14:textId="4FFC943B" w:rsidR="00E34159" w:rsidRDefault="00E34159" w:rsidP="00E34159">
      <w:pPr>
        <w:pStyle w:val="SectionBody"/>
        <w:ind w:firstLine="284"/>
        <w:rPr>
          <w:rStyle w:val="fontstyle01"/>
          <w:rFonts w:ascii="Times New Roman" w:hAnsi="Times New Roman"/>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E34159" w:rsidRPr="00121B0E" w14:paraId="19B225C0" w14:textId="77777777" w:rsidTr="00A6793A">
        <w:trPr>
          <w:trHeight w:val="288"/>
        </w:trPr>
        <w:tc>
          <w:tcPr>
            <w:tcW w:w="8905" w:type="dxa"/>
          </w:tcPr>
          <w:p w14:paraId="5BECDA72" w14:textId="13A2281A" w:rsidR="00E34159" w:rsidRPr="00121B0E" w:rsidRDefault="00E34159" w:rsidP="00A6793A">
            <w:pPr>
              <w:pStyle w:val="SectionBody"/>
              <w:ind w:firstLine="284"/>
            </w:pPr>
            <m:oMath>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Pr="00121B0E">
              <w:rPr>
                <w:iCs/>
              </w:rPr>
              <w:t>,</w:t>
            </w:r>
          </w:p>
        </w:tc>
        <w:tc>
          <w:tcPr>
            <w:tcW w:w="734" w:type="dxa"/>
          </w:tcPr>
          <w:p w14:paraId="28853795" w14:textId="36D1A501" w:rsidR="00E34159" w:rsidRPr="00121B0E" w:rsidRDefault="00E34159" w:rsidP="00A6793A">
            <w:pPr>
              <w:pStyle w:val="SectionBody"/>
              <w:ind w:firstLine="284"/>
              <w:jc w:val="right"/>
            </w:pPr>
            <w:r w:rsidRPr="00121B0E">
              <w:t>(</w:t>
            </w:r>
            <w:r>
              <w:t>9</w:t>
            </w:r>
            <w:r w:rsidRPr="00121B0E">
              <w:t>)</w:t>
            </w:r>
          </w:p>
        </w:tc>
      </w:tr>
    </w:tbl>
    <w:p w14:paraId="6CB8792A" w14:textId="008FAEB4" w:rsidR="00536ADC" w:rsidRDefault="00536ADC" w:rsidP="00536ADC">
      <w:pPr>
        <w:pStyle w:val="SectionBody"/>
        <w:ind w:firstLine="284"/>
        <w:rPr>
          <w:rStyle w:val="fontstyle01"/>
          <w:rFonts w:ascii="Times New Roman" w:hAnsi="Times New Roman"/>
        </w:rPr>
      </w:pPr>
    </w:p>
    <w:p w14:paraId="232DEA49" w14:textId="460DCD6A" w:rsidR="00AB2E9D" w:rsidRDefault="00AB2E9D" w:rsidP="00536ADC">
      <w:pPr>
        <w:pStyle w:val="SectionBody"/>
        <w:ind w:firstLine="284"/>
        <w:rPr>
          <w:rStyle w:val="fontstyle01"/>
          <w:rFonts w:ascii="Times New Roman" w:hAnsi="Times New Roman"/>
        </w:rPr>
      </w:pPr>
      <w:r w:rsidRPr="00AB2E9D">
        <w:rPr>
          <w:rStyle w:val="fontstyle01"/>
          <w:rFonts w:ascii="Times New Roman" w:hAnsi="Times New Roman"/>
        </w:rPr>
        <w:t xml:space="preserve">Where, </w:t>
      </w:r>
      <m:oMath>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w:r w:rsidRPr="00AB2E9D">
        <w:rPr>
          <w:rStyle w:val="fontstyle01"/>
          <w:rFonts w:ascii="Times New Roman" w:hAnsi="Times New Roman"/>
        </w:rPr>
        <w:t xml:space="preserve"> is the initial stress applied in the experiment. The derivative in time and in strain for equation (9) is:</w:t>
      </w:r>
    </w:p>
    <w:p w14:paraId="2FA8CC52" w14:textId="77777777" w:rsidR="00F54194" w:rsidRPr="00121B0E" w:rsidRDefault="00F54194" w:rsidP="00536ADC">
      <w:pPr>
        <w:pStyle w:val="SectionBody"/>
        <w:ind w:right="-901"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F54194" w:rsidRPr="00121B0E" w14:paraId="540C38C0" w14:textId="77777777" w:rsidTr="00D1600B">
        <w:tc>
          <w:tcPr>
            <w:tcW w:w="9067" w:type="dxa"/>
          </w:tcPr>
          <w:p w14:paraId="65C97ED5" w14:textId="45A86B41" w:rsidR="00F54194" w:rsidRPr="00121B0E" w:rsidRDefault="007F2025" w:rsidP="00D1600B">
            <w:pPr>
              <w:pStyle w:val="SectionBody"/>
              <w:ind w:firstLine="284"/>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ε</m:t>
                      </m:r>
                    </m:e>
                  </m:d>
                </m:num>
                <m:den>
                  <m:r>
                    <w:rPr>
                      <w:rFonts w:ascii="Cambria Math" w:hAnsi="Cambria Math" w:cs="Arial"/>
                    </w:rPr>
                    <m:t>dε</m:t>
                  </m:r>
                </m:den>
              </m:f>
              <m:r>
                <w:rPr>
                  <w:rFonts w:ascii="Cambria Math" w:hAnsi="Cambria Math" w:cs="Arial"/>
                </w:rPr>
                <m:t>=</m:t>
              </m:r>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σ</m:t>
                      </m:r>
                    </m:e>
                    <m:sub>
                      <m:r>
                        <w:rPr>
                          <w:rFonts w:ascii="Cambria Math" w:hAnsi="Cambria Math" w:cs="Arial"/>
                        </w:rPr>
                        <m:t>e</m:t>
                      </m:r>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=0</m:t>
              </m:r>
            </m:oMath>
            <w:r w:rsidR="00F54194">
              <w:t>.</w:t>
            </w:r>
          </w:p>
        </w:tc>
        <w:tc>
          <w:tcPr>
            <w:tcW w:w="562" w:type="dxa"/>
          </w:tcPr>
          <w:p w14:paraId="7E13AE22" w14:textId="3E2C70BE" w:rsidR="00F54194" w:rsidRPr="00121B0E" w:rsidRDefault="00F54194" w:rsidP="00D1600B">
            <w:pPr>
              <w:pStyle w:val="SectionBody"/>
              <w:ind w:firstLine="0"/>
              <w:jc w:val="right"/>
            </w:pPr>
            <w:r w:rsidRPr="00121B0E">
              <w:t>(</w:t>
            </w:r>
            <w:r>
              <w:t>10</w:t>
            </w:r>
            <w:r w:rsidRPr="00121B0E">
              <w:t>)</w:t>
            </w:r>
          </w:p>
        </w:tc>
      </w:tr>
    </w:tbl>
    <w:p w14:paraId="1FB824EB" w14:textId="1B1ABFB5" w:rsidR="00536ADC" w:rsidRDefault="00536ADC" w:rsidP="00536ADC">
      <w:pPr>
        <w:pStyle w:val="SectionBody"/>
        <w:ind w:right="-901" w:firstLine="284"/>
      </w:pPr>
    </w:p>
    <w:p w14:paraId="0D50AA06" w14:textId="31725B75" w:rsidR="00782CA7" w:rsidRPr="00121B0E" w:rsidRDefault="00782CA7" w:rsidP="003F17F6">
      <w:pPr>
        <w:pStyle w:val="Sectionsubheader"/>
        <w:numPr>
          <w:ilvl w:val="0"/>
          <w:numId w:val="0"/>
        </w:numPr>
      </w:pPr>
      <w:r w:rsidRPr="00121B0E">
        <w:t>Reduced relaxation func</w:t>
      </w:r>
      <w:r w:rsidR="00F26649">
        <w:t>t</w:t>
      </w:r>
      <w:r w:rsidRPr="00121B0E">
        <w:t>ion</w:t>
      </w:r>
    </w:p>
    <w:p w14:paraId="47234EBB" w14:textId="266A76C2" w:rsidR="00782CA7" w:rsidRPr="00121B0E" w:rsidRDefault="00782CA7" w:rsidP="00782CA7">
      <w:pPr>
        <w:pStyle w:val="SectionBody"/>
      </w:pPr>
    </w:p>
    <w:p w14:paraId="3EF51E8F" w14:textId="34537F71" w:rsidR="000750D8" w:rsidRPr="00121B0E" w:rsidRDefault="000750D8" w:rsidP="007C0048">
      <w:pPr>
        <w:pStyle w:val="SectionBody"/>
        <w:ind w:firstLine="284"/>
      </w:pPr>
      <w:r w:rsidRPr="00121B0E">
        <w:t>The reduced relaxation function represents the viscous portion and</w:t>
      </w:r>
      <w:r w:rsidR="00731934" w:rsidRPr="00121B0E">
        <w:t xml:space="preserve"> </w:t>
      </w:r>
      <w:r w:rsidR="00731934" w:rsidRPr="00121B0E">
        <w:rPr>
          <w:iCs/>
        </w:rPr>
        <w:t>occurs for all time domain</w:t>
      </w:r>
      <w:r w:rsidR="00AB2E9D">
        <w:rPr>
          <w:iCs/>
        </w:rPr>
        <w:t xml:space="preserve"> and with</w:t>
      </w:r>
      <w:r w:rsidR="00731934" w:rsidRPr="00121B0E">
        <w:rPr>
          <w:iCs/>
        </w:rPr>
        <w:t xml:space="preserve"> </w:t>
      </w:r>
      <w:r w:rsidR="00731934" w:rsidRPr="00121B0E">
        <w:rPr>
          <w:b/>
          <w:bCs/>
          <w:iCs/>
        </w:rPr>
        <w:t>g</w:t>
      </w:r>
      <w:r w:rsidR="00731934" w:rsidRPr="00121B0E">
        <w:rPr>
          <w:iCs/>
        </w:rPr>
        <w:t xml:space="preserve">(0) = 1. </w:t>
      </w:r>
      <w:r w:rsidRPr="00121B0E">
        <w:t>(Fung, 1993)</w:t>
      </w:r>
      <w:r w:rsidR="00A144D1">
        <w:t xml:space="preserve"> stated that </w:t>
      </w:r>
      <w:r w:rsidRPr="00121B0E">
        <w:t xml:space="preserve">it can be </w:t>
      </w:r>
      <w:r w:rsidR="00C5045F" w:rsidRPr="00121B0E">
        <w:t>described in</w:t>
      </w:r>
      <w:r w:rsidRPr="00121B0E">
        <w:t xml:space="preserve"> two </w:t>
      </w:r>
      <w:r w:rsidR="00C5045F" w:rsidRPr="00121B0E">
        <w:t>ways</w:t>
      </w:r>
      <w:r w:rsidR="000D121B">
        <w:t>: a) the</w:t>
      </w:r>
      <w:r w:rsidR="003A0E46" w:rsidRPr="00121B0E">
        <w:t xml:space="preserve"> equation </w:t>
      </w:r>
      <w:r w:rsidR="008756E2">
        <w:t>(</w:t>
      </w:r>
      <w:r w:rsidR="0063626A">
        <w:t>11</w:t>
      </w:r>
      <w:r w:rsidR="008756E2">
        <w:t>)</w:t>
      </w:r>
      <w:r w:rsidR="003A0E46" w:rsidRPr="00121B0E">
        <w:t xml:space="preserve">, also called the simplified reduced relaxation function, is written </w:t>
      </w:r>
      <w:r w:rsidR="00F26649">
        <w:t>with</w:t>
      </w:r>
      <w:r w:rsidR="00F26649" w:rsidRPr="00121B0E">
        <w:t xml:space="preserve"> </w:t>
      </w:r>
      <w:r w:rsidR="003A0E46" w:rsidRPr="00121B0E">
        <w:t>the Prony Series</w:t>
      </w:r>
      <w:r w:rsidR="00F26649">
        <w:t>,</w:t>
      </w:r>
      <w:r w:rsidR="00F54194">
        <w:t xml:space="preserve"> </w:t>
      </w:r>
      <w:r w:rsidR="00B03961">
        <w:t xml:space="preserve">taking </w:t>
      </w:r>
      <w:r w:rsidR="003A0E46" w:rsidRPr="00121B0E">
        <w:t xml:space="preserve">only three elements in the sum, </w:t>
      </w:r>
      <w:r w:rsidR="00B03961">
        <w:t xml:space="preserve">in line with </w:t>
      </w:r>
      <w:r w:rsidR="003A0E46" w:rsidRPr="00121B0E">
        <w:t>(B</w:t>
      </w:r>
      <w:r w:rsidR="002D4D95" w:rsidRPr="00121B0E">
        <w:t>abaei</w:t>
      </w:r>
      <w:r w:rsidR="003A0E46" w:rsidRPr="00121B0E">
        <w:t xml:space="preserve"> et al, 2015), </w:t>
      </w:r>
      <w:r w:rsidR="00B03961">
        <w:t xml:space="preserve">that affirmed that </w:t>
      </w:r>
      <w:r w:rsidR="00B03961" w:rsidRPr="00121B0E">
        <w:t xml:space="preserve">three elements </w:t>
      </w:r>
      <w:r w:rsidR="00B03961">
        <w:t>were</w:t>
      </w:r>
      <w:r w:rsidR="003A0E46" w:rsidRPr="00121B0E">
        <w:t xml:space="preserve"> sufficient for a good approximation</w:t>
      </w:r>
      <w:r w:rsidR="00B03961">
        <w:t xml:space="preserve">. Also, </w:t>
      </w:r>
      <w:r w:rsidR="00F505E8" w:rsidRPr="00121B0E">
        <w:t xml:space="preserve">(Funk et al., 2000) </w:t>
      </w:r>
      <w:r w:rsidR="00B03961">
        <w:t xml:space="preserve">stated that </w:t>
      </w:r>
      <w:r w:rsidR="00F505E8" w:rsidRPr="00121B0E">
        <w:t xml:space="preserve">more than three elements do not result in </w:t>
      </w:r>
      <w:r w:rsidR="00F26649">
        <w:t xml:space="preserve">a </w:t>
      </w:r>
      <w:r w:rsidR="00F505E8" w:rsidRPr="00121B0E">
        <w:t>significant gain</w:t>
      </w:r>
      <w:r w:rsidR="003A0E46" w:rsidRPr="00121B0E">
        <w:t xml:space="preserve">. </w:t>
      </w:r>
      <w:r w:rsidR="000D121B">
        <w:t>b) the</w:t>
      </w:r>
      <w:r w:rsidR="003A0E46" w:rsidRPr="00121B0E">
        <w:t xml:space="preserve"> equation </w:t>
      </w:r>
      <w:r w:rsidR="0063626A">
        <w:t>(12)</w:t>
      </w:r>
      <w:r w:rsidR="003A0E46" w:rsidRPr="00121B0E">
        <w:t>, was developed from Kelvin model, standard linear solid, and uses integrals that only have numerical solutions.</w:t>
      </w:r>
      <w:r w:rsidR="00FC484B" w:rsidRPr="00121B0E">
        <w:t xml:space="preserve"> Moreover, both equations were implemented and tested</w:t>
      </w:r>
      <w:r w:rsidR="00F26649">
        <w:t xml:space="preserve"> in this research,</w:t>
      </w:r>
      <w:r w:rsidR="00FC484B" w:rsidRPr="00121B0E">
        <w:t xml:space="preserve"> but only the first </w:t>
      </w:r>
      <w:r w:rsidR="00F26649">
        <w:t xml:space="preserve">one </w:t>
      </w:r>
      <w:r w:rsidR="00FC484B" w:rsidRPr="00121B0E">
        <w:t xml:space="preserve">was </w:t>
      </w:r>
      <w:r w:rsidR="00F26649">
        <w:t xml:space="preserve">effectively </w:t>
      </w:r>
      <w:r w:rsidR="00FC484B" w:rsidRPr="00121B0E">
        <w:t xml:space="preserve">used, </w:t>
      </w:r>
      <w:r w:rsidR="0095059F" w:rsidRPr="00121B0E">
        <w:t>as</w:t>
      </w:r>
      <w:r w:rsidR="00FC484B" w:rsidRPr="00121B0E">
        <w:t xml:space="preserve"> </w:t>
      </w:r>
      <w:r w:rsidR="00F26649">
        <w:t xml:space="preserve">their </w:t>
      </w:r>
      <w:r w:rsidR="00FC484B" w:rsidRPr="00121B0E">
        <w:t>constants are easier to be calculated experimentally.</w:t>
      </w:r>
    </w:p>
    <w:p w14:paraId="4A0AC0A4" w14:textId="77777777" w:rsidR="00B43CE1" w:rsidRPr="00121B0E" w:rsidRDefault="00B43CE1"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521FC5" w:rsidRPr="00121B0E" w14:paraId="7786B92F" w14:textId="77777777" w:rsidTr="00E31CA3">
        <w:trPr>
          <w:trHeight w:val="412"/>
        </w:trPr>
        <w:tc>
          <w:tcPr>
            <w:tcW w:w="9067" w:type="dxa"/>
          </w:tcPr>
          <w:p w14:paraId="03B058DA" w14:textId="150D8F5D" w:rsidR="00521FC5" w:rsidRPr="00121B0E" w:rsidRDefault="00521FC5" w:rsidP="007C0048">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b/>
                      <w:bCs/>
                      <w:i/>
                      <w:sz w:val="24"/>
                      <w:szCs w:val="24"/>
                    </w:rPr>
                  </m:ctrlPr>
                </m:sSubPr>
                <m:e>
                  <m:r>
                    <m:rPr>
                      <m:sty m:val="bi"/>
                    </m:rPr>
                    <w:rPr>
                      <w:rFonts w:ascii="Cambria Math" w:hAnsi="Cambria Math"/>
                    </w:rPr>
                    <m:t>G</m:t>
                  </m:r>
                </m:e>
                <m:sub>
                  <m:r>
                    <m:rPr>
                      <m:sty m:val="bi"/>
                    </m:rPr>
                    <w:rPr>
                      <w:rFonts w:ascii="Cambria Math" w:hAnsi="Cambria Math"/>
                    </w:rPr>
                    <m:t>∞</m:t>
                  </m:r>
                </m:sub>
              </m:sSub>
              <m:r>
                <w:rPr>
                  <w:rFonts w:ascii="Cambria Math" w:hAnsi="Cambria Math"/>
                </w:rPr>
                <m:t>+</m:t>
              </m:r>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3</m:t>
                  </m:r>
                </m:sup>
                <m:e>
                  <m:sSub>
                    <m:sSubPr>
                      <m:ctrlPr>
                        <w:rPr>
                          <w:rFonts w:ascii="Cambria Math" w:hAnsi="Cambria Math"/>
                          <w:i/>
                          <w:sz w:val="24"/>
                          <w:szCs w:val="24"/>
                        </w:rPr>
                      </m:ctrlPr>
                    </m:sSubPr>
                    <m:e>
                      <m:r>
                        <m:rPr>
                          <m:sty m:val="bi"/>
                        </m:rP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sz w:val="24"/>
                          <w:szCs w:val="24"/>
                        </w:rPr>
                      </m:ctrlPr>
                    </m:sSupPr>
                    <m:e>
                      <m:r>
                        <w:rPr>
                          <w:rFonts w:ascii="Cambria Math" w:hAnsi="Cambria Math"/>
                        </w:rPr>
                        <m:t>e</m:t>
                      </m:r>
                    </m:e>
                    <m:sup>
                      <m:f>
                        <m:fPr>
                          <m:ctrlPr>
                            <w:rPr>
                              <w:rFonts w:ascii="Cambria Math" w:hAnsi="Cambria Math"/>
                              <w:i/>
                              <w:sz w:val="24"/>
                              <w:szCs w:val="24"/>
                            </w:rPr>
                          </m:ctrlPr>
                        </m:fPr>
                        <m:num>
                          <m:r>
                            <w:rPr>
                              <w:rFonts w:ascii="Cambria Math" w:hAnsi="Cambria Math"/>
                            </w:rPr>
                            <m:t>-t</m:t>
                          </m:r>
                        </m:num>
                        <m:den>
                          <m:sSub>
                            <m:sSubPr>
                              <m:ctrlPr>
                                <w:rPr>
                                  <w:rFonts w:ascii="Cambria Math" w:hAnsi="Cambria Math"/>
                                  <w:i/>
                                  <w:sz w:val="24"/>
                                  <w:szCs w:val="24"/>
                                </w:rPr>
                              </m:ctrlPr>
                            </m:sSubPr>
                            <m:e>
                              <m:r>
                                <m:rPr>
                                  <m:sty m:val="bi"/>
                                </m:rPr>
                                <w:rPr>
                                  <w:rFonts w:ascii="Cambria Math" w:hAnsi="Cambria Math"/>
                                </w:rPr>
                                <m:t>τ</m:t>
                              </m:r>
                            </m:e>
                            <m:sub>
                              <m:r>
                                <w:rPr>
                                  <w:rFonts w:ascii="Cambria Math" w:hAnsi="Cambria Math"/>
                                </w:rPr>
                                <m:t>i</m:t>
                              </m:r>
                            </m:sub>
                          </m:sSub>
                        </m:den>
                      </m:f>
                    </m:sup>
                  </m:sSup>
                </m:e>
              </m:nary>
            </m:oMath>
            <w:r w:rsidRPr="00121B0E">
              <w:rPr>
                <w:iCs/>
              </w:rPr>
              <w:t>,</w:t>
            </w:r>
          </w:p>
        </w:tc>
        <w:tc>
          <w:tcPr>
            <w:tcW w:w="562" w:type="dxa"/>
          </w:tcPr>
          <w:p w14:paraId="1F4D6775" w14:textId="2AC94865" w:rsidR="00521FC5" w:rsidRPr="00121B0E" w:rsidRDefault="00521FC5" w:rsidP="007C0048">
            <w:pPr>
              <w:pStyle w:val="SectionBody"/>
              <w:ind w:firstLine="284"/>
              <w:jc w:val="right"/>
            </w:pPr>
            <w:r w:rsidRPr="00121B0E">
              <w:t>(</w:t>
            </w:r>
            <w:r w:rsidR="0063626A">
              <w:t>11</w:t>
            </w:r>
            <w:r w:rsidRPr="00121B0E">
              <w:t>)</w:t>
            </w:r>
          </w:p>
        </w:tc>
      </w:tr>
    </w:tbl>
    <w:p w14:paraId="59E2FEB8" w14:textId="77777777" w:rsidR="00B43CE1" w:rsidRPr="00121B0E" w:rsidRDefault="00B43CE1" w:rsidP="007C0048">
      <w:pPr>
        <w:pStyle w:val="SectionBody"/>
        <w:ind w:firstLine="284"/>
      </w:pPr>
    </w:p>
    <w:p w14:paraId="4D6DADC6" w14:textId="15E3A42E" w:rsidR="00521FC5" w:rsidRDefault="003A0E46" w:rsidP="007C0048">
      <w:pPr>
        <w:pStyle w:val="SectionBody"/>
        <w:ind w:firstLine="284"/>
      </w:pPr>
      <w:r w:rsidRPr="00121B0E">
        <w:t xml:space="preserve">where </w:t>
      </w: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m:t>
            </m:r>
          </m:sub>
        </m:sSub>
      </m:oMath>
      <w:r w:rsidR="00F505E8" w:rsidRPr="00121B0E">
        <w:rPr>
          <w:b/>
          <w:bCs/>
        </w:rPr>
        <w:t xml:space="preserve"> </w:t>
      </w:r>
      <w:r w:rsidR="00F505E8" w:rsidRPr="00121B0E">
        <w:t>and</w:t>
      </w:r>
      <w:r w:rsidR="00F505E8" w:rsidRPr="00121B0E">
        <w:rPr>
          <w:b/>
          <w:bCs/>
        </w:rPr>
        <w:t xml:space="preserve">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rsidR="00F505E8" w:rsidRPr="00121B0E">
        <w:t xml:space="preserve"> are material dimensionless constants called relaxation modulus and represents the amplitude of the stress curve in relaxation, and </w:t>
      </w:r>
      <m:oMath>
        <m:sSub>
          <m:sSubPr>
            <m:ctrlPr>
              <w:rPr>
                <w:rFonts w:ascii="Cambria Math" w:hAnsi="Cambria Math"/>
                <w:i/>
              </w:rPr>
            </m:ctrlPr>
          </m:sSubPr>
          <m:e>
            <m:r>
              <m:rPr>
                <m:sty m:val="bi"/>
              </m:rPr>
              <w:rPr>
                <w:rFonts w:ascii="Cambria Math" w:hAnsi="Cambria Math"/>
              </w:rPr>
              <m:t>τ</m:t>
            </m:r>
          </m:e>
          <m:sub>
            <m:r>
              <w:rPr>
                <w:rFonts w:ascii="Cambria Math" w:hAnsi="Cambria Math"/>
              </w:rPr>
              <m:t>i</m:t>
            </m:r>
          </m:sub>
        </m:sSub>
      </m:oMath>
      <w:r w:rsidR="00F505E8" w:rsidRPr="00121B0E">
        <w:t xml:space="preserve"> is the relaxation time in seconds, also a material constant.</w:t>
      </w:r>
    </w:p>
    <w:p w14:paraId="591E43B7" w14:textId="7918967F" w:rsidR="009F7E0A" w:rsidRDefault="009F7E0A"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9F7E0A" w:rsidRPr="00121B0E" w14:paraId="7B1297F4" w14:textId="77777777" w:rsidTr="00D1600B">
        <w:trPr>
          <w:trHeight w:val="412"/>
        </w:trPr>
        <w:tc>
          <w:tcPr>
            <w:tcW w:w="9067" w:type="dxa"/>
          </w:tcPr>
          <w:p w14:paraId="5D73F848" w14:textId="7355F3D3" w:rsidR="009F7E0A" w:rsidRPr="00121B0E" w:rsidRDefault="009F7E0A" w:rsidP="00D1600B">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where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w:r>
              <w:t>,</w:t>
            </w:r>
          </w:p>
        </w:tc>
        <w:tc>
          <w:tcPr>
            <w:tcW w:w="562" w:type="dxa"/>
          </w:tcPr>
          <w:p w14:paraId="4508BB9F" w14:textId="6918DB8C" w:rsidR="009F7E0A" w:rsidRPr="00121B0E" w:rsidRDefault="009F7E0A" w:rsidP="00D1600B">
            <w:pPr>
              <w:pStyle w:val="SectionBody"/>
              <w:ind w:firstLine="284"/>
              <w:jc w:val="center"/>
            </w:pPr>
            <w:r w:rsidRPr="00121B0E">
              <w:t>(1</w:t>
            </w:r>
            <w:r>
              <w:t>2</w:t>
            </w:r>
            <w:r w:rsidRPr="00121B0E">
              <w:t>)</w:t>
            </w:r>
          </w:p>
        </w:tc>
      </w:tr>
    </w:tbl>
    <w:p w14:paraId="7AF7D4A7" w14:textId="77777777" w:rsidR="00B43CE1" w:rsidRPr="00121B0E" w:rsidRDefault="00B43CE1" w:rsidP="007C0048">
      <w:pPr>
        <w:pStyle w:val="SectionBody"/>
        <w:ind w:firstLine="284"/>
      </w:pPr>
    </w:p>
    <w:p w14:paraId="71963946" w14:textId="16F65EB6" w:rsidR="0063626A" w:rsidRDefault="00F505E8" w:rsidP="007C0048">
      <w:pPr>
        <w:pStyle w:val="SectionBody"/>
        <w:ind w:firstLine="284"/>
      </w:pPr>
      <w:r w:rsidRPr="00121B0E">
        <w:t xml:space="preserve">where </w:t>
      </w:r>
      <w:r w:rsidRPr="0063626A">
        <w:rPr>
          <w:i/>
          <w:iCs/>
        </w:rPr>
        <w:t>C</w:t>
      </w:r>
      <w:r w:rsidRPr="00121B0E">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Pr="00121B0E">
        <w:t xml:space="preserve"> and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oMath>
      <w:r w:rsidRPr="00121B0E">
        <w:t xml:space="preserve"> are material constants and represents, respectively, a dimensionless relaxation constant, </w:t>
      </w:r>
      <w:r w:rsidR="004923B6" w:rsidRPr="00121B0E">
        <w:t>fast and slow relaxation times in second</w:t>
      </w:r>
      <w:r w:rsidR="00F26649">
        <w:t>s</w:t>
      </w:r>
      <w:r w:rsidR="004923B6" w:rsidRPr="00121B0E">
        <w:t xml:space="preserve">. </w:t>
      </w:r>
      <w:r w:rsidR="000D121B">
        <w:t>The</w:t>
      </w:r>
      <w:r w:rsidR="004923B6" w:rsidRPr="00121B0E">
        <w:t xml:space="preserve"> equation </w:t>
      </w:r>
      <w:r w:rsidR="000D121B">
        <w:t xml:space="preserve">(12) can be </w:t>
      </w:r>
      <w:r w:rsidR="004923B6" w:rsidRPr="00121B0E">
        <w:t>rewritten</w:t>
      </w:r>
      <w:r w:rsidR="00F26649">
        <w:t>,</w:t>
      </w:r>
      <w:r w:rsidR="004923B6" w:rsidRPr="00121B0E">
        <w:t xml:space="preserve"> </w:t>
      </w:r>
      <w:r w:rsidR="00F26649">
        <w:t xml:space="preserve">with the </w:t>
      </w:r>
      <w:r w:rsidR="00AB2E9D">
        <w:t>development</w:t>
      </w:r>
      <w:r w:rsidR="004923B6" w:rsidRPr="00121B0E">
        <w:t xml:space="preserve"> shown </w:t>
      </w:r>
      <w:r w:rsidR="0063626A">
        <w:t>in Appendix:</w:t>
      </w:r>
    </w:p>
    <w:p w14:paraId="050BE5D5" w14:textId="347CC345" w:rsidR="009F7E0A" w:rsidRDefault="009F7E0A"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9F7E0A" w:rsidRPr="00121B0E" w14:paraId="492DC780" w14:textId="77777777" w:rsidTr="00CF6C0E">
        <w:trPr>
          <w:trHeight w:val="622"/>
        </w:trPr>
        <w:tc>
          <w:tcPr>
            <w:tcW w:w="9067" w:type="dxa"/>
          </w:tcPr>
          <w:p w14:paraId="2E77F131" w14:textId="7DB43CAB" w:rsidR="009F7E0A" w:rsidRPr="00121B0E" w:rsidRDefault="009F7E0A" w:rsidP="00D1600B">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where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t>,</w:t>
            </w:r>
          </w:p>
        </w:tc>
        <w:tc>
          <w:tcPr>
            <w:tcW w:w="562" w:type="dxa"/>
          </w:tcPr>
          <w:p w14:paraId="4A6CC0D0" w14:textId="584EB779" w:rsidR="009F7E0A" w:rsidRPr="00121B0E" w:rsidRDefault="009F7E0A" w:rsidP="00D1600B">
            <w:pPr>
              <w:pStyle w:val="SectionBody"/>
              <w:ind w:firstLine="284"/>
              <w:jc w:val="center"/>
            </w:pPr>
            <w:r w:rsidRPr="00121B0E">
              <w:t>(1</w:t>
            </w:r>
            <w:r>
              <w:t>3</w:t>
            </w:r>
            <w:r w:rsidRPr="00121B0E">
              <w:t>)</w:t>
            </w:r>
          </w:p>
        </w:tc>
      </w:tr>
    </w:tbl>
    <w:p w14:paraId="40D1E36E" w14:textId="18E69926" w:rsidR="0063626A" w:rsidRPr="00121B0E" w:rsidRDefault="0063626A" w:rsidP="009F7E0A">
      <w:pPr>
        <w:pStyle w:val="SectionBody"/>
        <w:ind w:firstLine="284"/>
      </w:pPr>
    </w:p>
    <w:p w14:paraId="62EB914D" w14:textId="763B0774" w:rsidR="004923B6" w:rsidRPr="00121B0E" w:rsidRDefault="004923B6" w:rsidP="007C0048">
      <w:pPr>
        <w:pStyle w:val="SectionBody"/>
        <w:ind w:firstLine="284"/>
      </w:pPr>
      <w:r w:rsidRPr="00121B0E">
        <w:t xml:space="preserve">Also calculating the derivative in time </w:t>
      </w:r>
      <w:r w:rsidR="00F26649">
        <w:t>of</w:t>
      </w:r>
      <w:r w:rsidRPr="00121B0E">
        <w:t xml:space="preserve"> equation </w:t>
      </w:r>
      <w:r w:rsidR="0063626A">
        <w:t>(1</w:t>
      </w:r>
      <w:r w:rsidR="00F26649">
        <w:t>3</w:t>
      </w:r>
      <w:r w:rsidR="0063626A">
        <w:t xml:space="preserve">) </w:t>
      </w:r>
      <w:r w:rsidRPr="00121B0E">
        <w:t>for reduced relaxation function</w:t>
      </w:r>
      <w:r w:rsidR="0063626A">
        <w:t>, in Appendix:</w:t>
      </w:r>
    </w:p>
    <w:p w14:paraId="58D6D2FF" w14:textId="5A025B3A" w:rsidR="0063626A" w:rsidRDefault="0063626A"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AB2E9D" w:rsidRPr="00121B0E" w14:paraId="27BAC361" w14:textId="77777777" w:rsidTr="00A6793A">
        <w:trPr>
          <w:trHeight w:val="412"/>
        </w:trPr>
        <w:tc>
          <w:tcPr>
            <w:tcW w:w="9067" w:type="dxa"/>
          </w:tcPr>
          <w:p w14:paraId="3788092F" w14:textId="53E34D74" w:rsidR="00AB2E9D" w:rsidRPr="00121B0E" w:rsidRDefault="00AB2E9D" w:rsidP="00A6793A">
            <w:pPr>
              <w:pStyle w:val="SectionBody"/>
              <w:ind w:firstLine="284"/>
            </w:pPr>
            <m:oMath>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sup>
                  </m:sSup>
                </m:num>
                <m:den>
                  <m:r>
                    <w:rPr>
                      <w:rFonts w:ascii="Cambria Math" w:hAnsi="Cambria Math" w:cs="Arial"/>
                    </w:rPr>
                    <m:t>t</m:t>
                  </m:r>
                </m:den>
              </m:f>
            </m:oMath>
            <w:r>
              <w:t>.</w:t>
            </w:r>
          </w:p>
        </w:tc>
        <w:tc>
          <w:tcPr>
            <w:tcW w:w="562" w:type="dxa"/>
          </w:tcPr>
          <w:p w14:paraId="78D52CE8" w14:textId="77777777" w:rsidR="00AB2E9D" w:rsidRDefault="00AB2E9D" w:rsidP="00A6793A">
            <w:pPr>
              <w:pStyle w:val="SectionBody"/>
              <w:ind w:firstLine="284"/>
              <w:jc w:val="center"/>
            </w:pPr>
          </w:p>
          <w:p w14:paraId="2528C282" w14:textId="77777777" w:rsidR="00AB2E9D" w:rsidRPr="00121B0E" w:rsidRDefault="00AB2E9D" w:rsidP="00A6793A">
            <w:pPr>
              <w:pStyle w:val="SectionBody"/>
              <w:ind w:firstLine="284"/>
              <w:jc w:val="center"/>
            </w:pPr>
            <w:r w:rsidRPr="00121B0E">
              <w:t>(1</w:t>
            </w:r>
            <w:r>
              <w:t>4</w:t>
            </w:r>
            <w:r w:rsidRPr="00121B0E">
              <w:t>)</w:t>
            </w:r>
          </w:p>
        </w:tc>
      </w:tr>
    </w:tbl>
    <w:p w14:paraId="4D050E39" w14:textId="77777777" w:rsidR="000D7815" w:rsidRDefault="000D7815" w:rsidP="007C0048">
      <w:pPr>
        <w:pStyle w:val="SectionBody"/>
        <w:ind w:firstLine="284"/>
      </w:pPr>
    </w:p>
    <w:p w14:paraId="628F32D9" w14:textId="1D2B87E0" w:rsidR="00FC484B" w:rsidRPr="00121B0E" w:rsidRDefault="00FC484B" w:rsidP="007C0048">
      <w:pPr>
        <w:pStyle w:val="SectionBody"/>
        <w:ind w:firstLine="284"/>
      </w:pPr>
      <w:r w:rsidRPr="00121B0E">
        <w:t>(Fung, 1993) shows three equivalent equations to calculate the stress</w:t>
      </w:r>
      <w:r w:rsidR="002A53B6" w:rsidRPr="00121B0E">
        <w:t>:</w:t>
      </w:r>
    </w:p>
    <w:p w14:paraId="2A087012" w14:textId="3995D20C" w:rsidR="002A53B6" w:rsidRPr="00121B0E" w:rsidRDefault="002A53B6"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2A53B6" w:rsidRPr="00121B0E" w14:paraId="48977539" w14:textId="77777777" w:rsidTr="00F475FB">
        <w:trPr>
          <w:trHeight w:val="522"/>
        </w:trPr>
        <w:tc>
          <w:tcPr>
            <w:tcW w:w="9067" w:type="dxa"/>
          </w:tcPr>
          <w:p w14:paraId="1DA25B99" w14:textId="3631BF46" w:rsidR="002A53B6" w:rsidRPr="00121B0E" w:rsidRDefault="002A53B6" w:rsidP="007C0048">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0</m:t>
                  </m:r>
                </m:e>
              </m:d>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m:rPr>
                      <m:sty m:val="bi"/>
                    </m:rP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w:r w:rsidRPr="00121B0E">
              <w:rPr>
                <w:iCs/>
              </w:rPr>
              <w:t>,</w:t>
            </w:r>
          </w:p>
        </w:tc>
        <w:tc>
          <w:tcPr>
            <w:tcW w:w="562" w:type="dxa"/>
          </w:tcPr>
          <w:p w14:paraId="78A0B6F3" w14:textId="32ABEAF5" w:rsidR="002A53B6" w:rsidRPr="00121B0E" w:rsidRDefault="002A53B6" w:rsidP="007C0048">
            <w:pPr>
              <w:pStyle w:val="SectionBody"/>
              <w:ind w:firstLine="284"/>
              <w:jc w:val="right"/>
            </w:pPr>
            <w:r w:rsidRPr="00121B0E">
              <w:t>(</w:t>
            </w:r>
            <w:r w:rsidR="0063626A" w:rsidRPr="00121B0E">
              <w:t>1</w:t>
            </w:r>
            <w:r w:rsidR="0063626A">
              <w:t>5</w:t>
            </w:r>
            <w:r w:rsidRPr="00121B0E">
              <w:t>)</w:t>
            </w:r>
          </w:p>
        </w:tc>
      </w:tr>
      <w:tr w:rsidR="002A53B6" w:rsidRPr="00121B0E" w14:paraId="72144DD2" w14:textId="77777777" w:rsidTr="00F475FB">
        <w:trPr>
          <w:trHeight w:val="522"/>
        </w:trPr>
        <w:tc>
          <w:tcPr>
            <w:tcW w:w="9067" w:type="dxa"/>
          </w:tcPr>
          <w:p w14:paraId="7578E9BD" w14:textId="2404E0FD" w:rsidR="002A53B6" w:rsidRPr="00121B0E" w:rsidRDefault="002A53B6" w:rsidP="007C0048">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rPr>
                    <m:t>t</m:t>
                  </m:r>
                </m:e>
              </m:d>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f>
                    <m:fPr>
                      <m:ctrlPr>
                        <w:rPr>
                          <w:rFonts w:ascii="Cambria Math" w:hAnsi="Cambria Math" w:cs="Arial"/>
                          <w:i/>
                        </w:rPr>
                      </m:ctrlPr>
                    </m:fPr>
                    <m:num>
                      <m:r>
                        <w:rPr>
                          <w:rFonts w:ascii="Cambria Math" w:hAnsi="Cambria Math" w:cs="Arial"/>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w:r w:rsidRPr="00121B0E">
              <w:rPr>
                <w:iCs/>
              </w:rPr>
              <w:t>,</w:t>
            </w:r>
          </w:p>
        </w:tc>
        <w:tc>
          <w:tcPr>
            <w:tcW w:w="562" w:type="dxa"/>
          </w:tcPr>
          <w:p w14:paraId="3AABF64A" w14:textId="08619073" w:rsidR="002A53B6" w:rsidRPr="00121B0E" w:rsidRDefault="002A53B6" w:rsidP="007C0048">
            <w:pPr>
              <w:pStyle w:val="SectionBody"/>
              <w:ind w:firstLine="284"/>
              <w:jc w:val="right"/>
            </w:pPr>
            <w:r w:rsidRPr="00121B0E">
              <w:t>(</w:t>
            </w:r>
            <w:r w:rsidR="0063626A" w:rsidRPr="00121B0E">
              <w:t>1</w:t>
            </w:r>
            <w:r w:rsidR="0063626A">
              <w:t>6</w:t>
            </w:r>
            <w:r w:rsidRPr="00121B0E">
              <w:t>)</w:t>
            </w:r>
          </w:p>
        </w:tc>
      </w:tr>
      <w:tr w:rsidR="002A53B6" w:rsidRPr="00121B0E" w14:paraId="55004A85" w14:textId="77777777" w:rsidTr="00F475FB">
        <w:trPr>
          <w:trHeight w:val="522"/>
        </w:trPr>
        <w:tc>
          <w:tcPr>
            <w:tcW w:w="9067" w:type="dxa"/>
          </w:tcPr>
          <w:p w14:paraId="0FFA626F" w14:textId="398A5F99" w:rsidR="002A53B6" w:rsidRPr="00121B0E" w:rsidRDefault="002A53B6" w:rsidP="007C0048">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Pr="00121B0E">
              <w:rPr>
                <w:iCs/>
              </w:rPr>
              <w:t>,</w:t>
            </w:r>
          </w:p>
        </w:tc>
        <w:tc>
          <w:tcPr>
            <w:tcW w:w="562" w:type="dxa"/>
          </w:tcPr>
          <w:p w14:paraId="139EFA98" w14:textId="21EF3E48" w:rsidR="002A53B6" w:rsidRPr="00121B0E" w:rsidRDefault="002A53B6" w:rsidP="007C0048">
            <w:pPr>
              <w:pStyle w:val="SectionBody"/>
              <w:ind w:firstLine="284"/>
              <w:jc w:val="right"/>
            </w:pPr>
            <w:r w:rsidRPr="00121B0E">
              <w:t>(</w:t>
            </w:r>
            <w:r w:rsidR="0063626A" w:rsidRPr="00121B0E">
              <w:t>1</w:t>
            </w:r>
            <w:r w:rsidR="0063626A">
              <w:t>7</w:t>
            </w:r>
            <w:r w:rsidRPr="00121B0E">
              <w:t>)</w:t>
            </w:r>
          </w:p>
        </w:tc>
      </w:tr>
    </w:tbl>
    <w:p w14:paraId="1430FD02" w14:textId="77777777" w:rsidR="00B43CE1" w:rsidRPr="00121B0E" w:rsidRDefault="00B43CE1" w:rsidP="007C0048">
      <w:pPr>
        <w:pStyle w:val="SectionBody"/>
        <w:ind w:firstLine="284"/>
      </w:pPr>
    </w:p>
    <w:p w14:paraId="093B0E07" w14:textId="126DAA75" w:rsidR="002A53B6" w:rsidRPr="00121B0E" w:rsidRDefault="002A53B6" w:rsidP="007C0048">
      <w:pPr>
        <w:pStyle w:val="SectionBody"/>
        <w:ind w:firstLine="284"/>
      </w:pPr>
      <w:r w:rsidRPr="00121B0E">
        <w:t>As mentioned above, the elastic response and reduced relaxation function</w:t>
      </w:r>
      <w:r w:rsidR="000E2786" w:rsidRPr="00121B0E">
        <w:t xml:space="preserve"> can be expressed only depending on time, </w:t>
      </w:r>
      <w:r w:rsidR="00245802" w:rsidRPr="00121B0E">
        <w:t>so the partial derivative can be changed by total derivative.</w:t>
      </w:r>
      <w:r w:rsidR="0028106E" w:rsidRPr="00121B0E">
        <w:t xml:space="preserve"> Moreover, </w:t>
      </w:r>
      <m:oMath>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0</m:t>
            </m:r>
          </m:e>
        </m:d>
        <m:r>
          <w:rPr>
            <w:rFonts w:ascii="Cambria Math" w:hAnsi="Cambria Math"/>
          </w:rPr>
          <m:t>=0</m:t>
        </m:r>
      </m:oMath>
      <w:r w:rsidR="0028106E" w:rsidRPr="00121B0E">
        <w:t xml:space="preserve"> and </w:t>
      </w:r>
      <m:oMath>
        <m:r>
          <m:rPr>
            <m:sty m:val="bi"/>
          </m:rPr>
          <w:rPr>
            <w:rFonts w:ascii="Cambria Math" w:hAnsi="Cambria Math"/>
          </w:rPr>
          <m:t>g</m:t>
        </m:r>
        <m:d>
          <m:dPr>
            <m:ctrlPr>
              <w:rPr>
                <w:rFonts w:ascii="Cambria Math" w:hAnsi="Cambria Math" w:cs="Arial"/>
                <w:i/>
              </w:rPr>
            </m:ctrlPr>
          </m:dPr>
          <m:e>
            <m:r>
              <w:rPr>
                <w:rFonts w:ascii="Cambria Math" w:hAnsi="Cambria Math" w:cs="Arial"/>
              </w:rPr>
              <m:t>t</m:t>
            </m:r>
          </m:e>
        </m:d>
        <m:r>
          <w:rPr>
            <w:rFonts w:ascii="Cambria Math" w:hAnsi="Cambria Math" w:cs="Arial"/>
          </w:rPr>
          <m:t>=1</m:t>
        </m:r>
      </m:oMath>
      <w:r w:rsidR="0028106E" w:rsidRPr="00121B0E">
        <w:t>.</w:t>
      </w:r>
    </w:p>
    <w:p w14:paraId="0606E704" w14:textId="77777777" w:rsidR="00FC484B" w:rsidRPr="00121B0E" w:rsidRDefault="00FC484B"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8E0A6E" w:rsidRPr="00121B0E" w14:paraId="113E6CED" w14:textId="77777777" w:rsidTr="009B1723">
        <w:trPr>
          <w:trHeight w:val="522"/>
        </w:trPr>
        <w:tc>
          <w:tcPr>
            <w:tcW w:w="8805" w:type="dxa"/>
          </w:tcPr>
          <w:p w14:paraId="3906B1B0" w14:textId="3192EABB" w:rsidR="008E0A6E" w:rsidRPr="00121B0E" w:rsidRDefault="00902DBE" w:rsidP="007C0048">
            <w:pPr>
              <w:pStyle w:val="SectionBody"/>
              <w:ind w:firstLine="284"/>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t</m:t>
                  </m:r>
                </m:sup>
                <m:e>
                  <m:r>
                    <m:rPr>
                      <m:sty m:val="bi"/>
                    </m:rPr>
                    <w:rPr>
                      <w:rFonts w:ascii="Cambria Math" w:hAnsi="Cambria Math"/>
                    </w:rPr>
                    <m:t>g</m:t>
                  </m:r>
                  <m:r>
                    <w:rPr>
                      <w:rFonts w:ascii="Cambria Math" w:hAnsi="Cambria Math"/>
                    </w:rPr>
                    <m:t>(t-τ)∙</m:t>
                  </m:r>
                  <m:f>
                    <m:fPr>
                      <m:ctrlPr>
                        <w:rPr>
                          <w:rFonts w:ascii="Cambria Math" w:hAnsi="Cambria Math"/>
                          <w:i/>
                          <w:iCs/>
                        </w:rPr>
                      </m:ctrlPr>
                    </m:fPr>
                    <m:num>
                      <m:r>
                        <w:rPr>
                          <w:rFonts w:ascii="Cambria Math" w:hAnsi="Cambria Math"/>
                        </w:rPr>
                        <m:t>d</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b/>
                              <w:bCs/>
                              <w:i/>
                              <w:iCs/>
                            </w:rPr>
                          </m:ctrlPr>
                        </m:dPr>
                        <m:e>
                          <m:r>
                            <w:rPr>
                              <w:rFonts w:ascii="Cambria Math" w:hAnsi="Cambria Math"/>
                            </w:rPr>
                            <m:t>τ</m:t>
                          </m:r>
                          <m:ctrlPr>
                            <w:rPr>
                              <w:rFonts w:ascii="Cambria Math" w:hAnsi="Cambria Math"/>
                              <w:b/>
                              <w:i/>
                            </w:rPr>
                          </m:ctrlPr>
                        </m:e>
                      </m:d>
                    </m:num>
                    <m:den>
                      <m:r>
                        <w:rPr>
                          <w:rFonts w:ascii="Cambria Math" w:hAnsi="Cambria Math"/>
                        </w:rPr>
                        <m:t>dτ</m:t>
                      </m:r>
                    </m:den>
                  </m:f>
                  <m:r>
                    <w:rPr>
                      <w:rFonts w:ascii="Cambria Math" w:hAnsi="Cambria Math"/>
                    </w:rPr>
                    <m:t>dτ</m:t>
                  </m:r>
                </m:e>
              </m:nary>
            </m:oMath>
            <w:r w:rsidR="008E0A6E" w:rsidRPr="00121B0E">
              <w:rPr>
                <w:iCs/>
              </w:rPr>
              <w:t>,</w:t>
            </w:r>
          </w:p>
        </w:tc>
        <w:tc>
          <w:tcPr>
            <w:tcW w:w="834" w:type="dxa"/>
          </w:tcPr>
          <w:p w14:paraId="50DB89B3" w14:textId="723513F7" w:rsidR="008E0A6E" w:rsidRPr="00121B0E" w:rsidRDefault="008E0A6E" w:rsidP="007C0048">
            <w:pPr>
              <w:pStyle w:val="SectionBody"/>
              <w:ind w:firstLine="284"/>
              <w:jc w:val="right"/>
            </w:pPr>
            <w:r w:rsidRPr="00121B0E">
              <w:t>(</w:t>
            </w:r>
            <w:r w:rsidR="0063626A">
              <w:t>18</w:t>
            </w:r>
            <w:r w:rsidRPr="00121B0E">
              <w:t>)</w:t>
            </w:r>
          </w:p>
        </w:tc>
      </w:tr>
      <w:tr w:rsidR="00521FC5" w:rsidRPr="00121B0E" w14:paraId="04F7F0A5" w14:textId="77777777" w:rsidTr="009B1723">
        <w:trPr>
          <w:trHeight w:val="522"/>
        </w:trPr>
        <w:tc>
          <w:tcPr>
            <w:tcW w:w="8805" w:type="dxa"/>
          </w:tcPr>
          <w:p w14:paraId="6B7E79A1" w14:textId="61BEF2B1" w:rsidR="00521FC5" w:rsidRPr="00121B0E" w:rsidRDefault="00521FC5" w:rsidP="007C0048">
            <w:pPr>
              <w:pStyle w:val="SectionBody"/>
              <w:ind w:firstLine="284"/>
              <w:rPr>
                <w:b/>
              </w:rPr>
            </w:pPr>
            <w:bookmarkStart w:id="0" w:name="_Hlk69778981"/>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bookmarkEnd w:id="0"/>
            <w:r w:rsidRPr="00121B0E">
              <w:rPr>
                <w:iCs/>
              </w:rPr>
              <w:t>,</w:t>
            </w:r>
          </w:p>
        </w:tc>
        <w:tc>
          <w:tcPr>
            <w:tcW w:w="834" w:type="dxa"/>
          </w:tcPr>
          <w:p w14:paraId="6E0D07FA" w14:textId="2EF07692" w:rsidR="00521FC5" w:rsidRPr="00121B0E" w:rsidRDefault="00521FC5" w:rsidP="007C0048">
            <w:pPr>
              <w:pStyle w:val="SectionBody"/>
              <w:ind w:firstLine="284"/>
              <w:jc w:val="right"/>
            </w:pPr>
            <w:r w:rsidRPr="00121B0E">
              <w:t>(</w:t>
            </w:r>
            <w:r w:rsidR="0063626A">
              <w:t>19</w:t>
            </w:r>
            <w:r w:rsidRPr="00121B0E">
              <w:t>)</w:t>
            </w:r>
          </w:p>
        </w:tc>
      </w:tr>
      <w:tr w:rsidR="00521FC5" w:rsidRPr="00121B0E" w14:paraId="5B3B70D3" w14:textId="77777777" w:rsidTr="00E34159">
        <w:trPr>
          <w:trHeight w:val="324"/>
        </w:trPr>
        <w:tc>
          <w:tcPr>
            <w:tcW w:w="8805" w:type="dxa"/>
          </w:tcPr>
          <w:p w14:paraId="34D5A709" w14:textId="3C8228F3" w:rsidR="00521FC5" w:rsidRPr="00121B0E" w:rsidRDefault="00521FC5" w:rsidP="007C0048">
            <w:pPr>
              <w:pStyle w:val="SectionBody"/>
              <w:ind w:firstLine="284"/>
              <w:rPr>
                <w:b/>
              </w:rPr>
            </w:pPr>
            <m:oMath>
              <m:r>
                <m:rPr>
                  <m:sty m:val="bi"/>
                </m:rPr>
                <w:rPr>
                  <w:rFonts w:ascii="Cambria Math" w:hAnsi="Cambria Math"/>
                </w:rPr>
                <w:lastRenderedPageBreak/>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d>
                    <m:dPr>
                      <m:ctrlPr>
                        <w:rPr>
                          <w:rFonts w:ascii="Cambria Math" w:hAnsi="Cambria Math" w:cs="Arial"/>
                          <w:i/>
                        </w:rPr>
                      </m:ctrlPr>
                    </m:dPr>
                    <m:e>
                      <m:r>
                        <w:rPr>
                          <w:rFonts w:ascii="Cambria Math" w:hAnsi="Cambria Math" w:cs="Arial"/>
                        </w:rPr>
                        <m:t>t-τ</m:t>
                      </m:r>
                    </m:e>
                  </m:d>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r w:rsidR="007A11EF">
              <w:t>.</w:t>
            </w:r>
          </w:p>
        </w:tc>
        <w:tc>
          <w:tcPr>
            <w:tcW w:w="834" w:type="dxa"/>
          </w:tcPr>
          <w:p w14:paraId="0375DA11" w14:textId="5A017C97" w:rsidR="00521FC5" w:rsidRPr="00121B0E" w:rsidRDefault="00521FC5" w:rsidP="007C0048">
            <w:pPr>
              <w:pStyle w:val="SectionBody"/>
              <w:ind w:firstLine="284"/>
              <w:jc w:val="right"/>
            </w:pPr>
            <w:r w:rsidRPr="00121B0E">
              <w:t>(</w:t>
            </w:r>
            <w:r w:rsidR="0063626A">
              <w:t>20</w:t>
            </w:r>
            <w:r w:rsidRPr="00121B0E">
              <w:t>)</w:t>
            </w:r>
          </w:p>
        </w:tc>
      </w:tr>
    </w:tbl>
    <w:p w14:paraId="5EB6DC1E" w14:textId="77777777" w:rsidR="00E34159" w:rsidRDefault="00E34159" w:rsidP="007C0048">
      <w:pPr>
        <w:pStyle w:val="SectionBody"/>
        <w:ind w:firstLine="284"/>
      </w:pPr>
    </w:p>
    <w:p w14:paraId="2AAEA1F9" w14:textId="5959A25E" w:rsidR="00E84A2A" w:rsidRDefault="007F4192" w:rsidP="007C0048">
      <w:pPr>
        <w:pStyle w:val="SectionBody"/>
        <w:ind w:firstLine="284"/>
      </w:pPr>
      <w:r w:rsidRPr="00121B0E">
        <w:t xml:space="preserve">While considering ramp time, </w:t>
      </w:r>
      <w:r w:rsidR="007A11EF">
        <w:t xml:space="preserve">all </w:t>
      </w:r>
      <w:r w:rsidRPr="00121B0E">
        <w:t>equations return satisfactory results.</w:t>
      </w:r>
      <w:r w:rsidR="00E01F76" w:rsidRPr="00121B0E">
        <w:t xml:space="preserve"> </w:t>
      </w:r>
      <w:r w:rsidR="00147173" w:rsidRPr="00121B0E">
        <w:t xml:space="preserve">Disregarding ramp time, </w:t>
      </w:r>
      <w:r w:rsidR="00245BE2" w:rsidRPr="00121B0E">
        <w:t xml:space="preserve">the elastic response is </w:t>
      </w:r>
      <w:r w:rsidR="0082081B" w:rsidRPr="00121B0E">
        <w:t>constant,</w:t>
      </w:r>
      <w:r w:rsidR="00245BE2" w:rsidRPr="00121B0E">
        <w:t xml:space="preserve"> and its derivative is zero for all time domain</w:t>
      </w:r>
      <w:r w:rsidR="00E84A2A" w:rsidRPr="00121B0E">
        <w:t xml:space="preserve">, as shown previously. Thus, the </w:t>
      </w:r>
      <w:r w:rsidR="00147173" w:rsidRPr="00121B0E">
        <w:t xml:space="preserve">equation </w:t>
      </w:r>
      <w:r w:rsidR="007A11EF">
        <w:t>(18)</w:t>
      </w:r>
      <w:r w:rsidR="00147173" w:rsidRPr="00121B0E">
        <w:t xml:space="preserve"> cannot be used, because it always returns zero since</w:t>
      </w:r>
      <w:r w:rsidR="00E84A2A" w:rsidRPr="00121B0E">
        <w:t xml:space="preserve">, and equations </w:t>
      </w:r>
      <w:r w:rsidR="0063626A">
        <w:t>(19)</w:t>
      </w:r>
      <w:r w:rsidR="00E84A2A" w:rsidRPr="00121B0E">
        <w:t xml:space="preserve"> and </w:t>
      </w:r>
      <w:r w:rsidR="0063626A">
        <w:t>(20)</w:t>
      </w:r>
      <w:r w:rsidR="00E84A2A" w:rsidRPr="00121B0E">
        <w:t xml:space="preserve"> can be rewritten.</w:t>
      </w:r>
      <w:r w:rsidR="000D121B">
        <w:t xml:space="preserve"> </w:t>
      </w:r>
      <w:r w:rsidR="00E84A2A" w:rsidRPr="00121B0E">
        <w:t xml:space="preserve">As </w:t>
      </w:r>
      <w:r w:rsidR="0063626A">
        <w:t>shown in Appendix</w:t>
      </w:r>
      <w:r w:rsidR="00E84A2A" w:rsidRPr="00121B0E">
        <w:t xml:space="preserve">, </w:t>
      </w:r>
      <w:r w:rsidR="0063626A">
        <w:t xml:space="preserve">equations </w:t>
      </w:r>
      <w:r w:rsidR="00E84A2A" w:rsidRPr="00121B0E">
        <w:t>(</w:t>
      </w:r>
      <w:r w:rsidR="0063626A">
        <w:t>19</w:t>
      </w:r>
      <w:r w:rsidR="00E84A2A" w:rsidRPr="00121B0E">
        <w:t>) and (</w:t>
      </w:r>
      <w:r w:rsidR="0063626A">
        <w:t>20</w:t>
      </w:r>
      <w:r w:rsidR="00E84A2A" w:rsidRPr="00121B0E">
        <w:t xml:space="preserve">) </w:t>
      </w:r>
      <w:r w:rsidR="0063626A">
        <w:t xml:space="preserve">return </w:t>
      </w:r>
      <w:r w:rsidR="005D3866">
        <w:t xml:space="preserve">to </w:t>
      </w:r>
      <w:r w:rsidR="0063626A">
        <w:t>the same equation</w:t>
      </w:r>
      <w:r w:rsidR="005D3866">
        <w:t xml:space="preserve"> (21)</w:t>
      </w:r>
      <w:r w:rsidR="0063626A">
        <w:t xml:space="preserve">. So, </w:t>
      </w:r>
      <w:r w:rsidR="00E84A2A" w:rsidRPr="00121B0E">
        <w:t xml:space="preserve">when disregarding ramp time, </w:t>
      </w:r>
      <w:r w:rsidR="00E1649C" w:rsidRPr="00121B0E">
        <w:t xml:space="preserve">a unique equation </w:t>
      </w:r>
      <w:r w:rsidR="00380E58" w:rsidRPr="00121B0E">
        <w:t>can</w:t>
      </w:r>
      <w:r w:rsidR="00E1649C" w:rsidRPr="00121B0E">
        <w:t xml:space="preserve"> be used</w:t>
      </w:r>
      <w:r w:rsidR="000D121B">
        <w:t xml:space="preserve"> is:</w:t>
      </w:r>
    </w:p>
    <w:p w14:paraId="1909D90E" w14:textId="77777777" w:rsidR="0063626A" w:rsidRDefault="0063626A" w:rsidP="007C0048">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63626A" w:rsidRPr="00121B0E" w14:paraId="6B0A75FF" w14:textId="77777777" w:rsidTr="00E34159">
        <w:trPr>
          <w:trHeight w:val="163"/>
        </w:trPr>
        <w:tc>
          <w:tcPr>
            <w:tcW w:w="8805" w:type="dxa"/>
          </w:tcPr>
          <w:p w14:paraId="594F364B" w14:textId="7D45E055" w:rsidR="0063626A" w:rsidRPr="00121B0E" w:rsidRDefault="0063626A" w:rsidP="00607DD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t</m:t>
                  </m:r>
                </m:e>
              </m:d>
            </m:oMath>
            <w:r w:rsidR="009B0C88">
              <w:t>.</w:t>
            </w:r>
          </w:p>
        </w:tc>
        <w:tc>
          <w:tcPr>
            <w:tcW w:w="834" w:type="dxa"/>
          </w:tcPr>
          <w:p w14:paraId="4EE2BA1B" w14:textId="77777777" w:rsidR="0063626A" w:rsidRPr="00121B0E" w:rsidRDefault="0063626A" w:rsidP="00607DD9">
            <w:pPr>
              <w:pStyle w:val="SectionBody"/>
              <w:ind w:firstLine="284"/>
              <w:jc w:val="right"/>
            </w:pPr>
            <w:r w:rsidRPr="00121B0E">
              <w:t>(</w:t>
            </w:r>
            <w:r>
              <w:t>21</w:t>
            </w:r>
            <w:r w:rsidRPr="00121B0E">
              <w:t>)</w:t>
            </w:r>
          </w:p>
        </w:tc>
      </w:tr>
    </w:tbl>
    <w:p w14:paraId="289821BF" w14:textId="77777777" w:rsidR="00E34159" w:rsidRDefault="00E34159" w:rsidP="004235B3">
      <w:pPr>
        <w:pStyle w:val="SectionBody"/>
        <w:ind w:firstLine="284"/>
      </w:pPr>
    </w:p>
    <w:p w14:paraId="52794AD0" w14:textId="143C03C1" w:rsidR="007F4192" w:rsidRDefault="000D121B" w:rsidP="004235B3">
      <w:pPr>
        <w:pStyle w:val="SectionBody"/>
        <w:ind w:firstLine="284"/>
      </w:pPr>
      <w:r>
        <w:t>Fig. 2</w:t>
      </w:r>
      <w:r w:rsidR="00F83502">
        <w:t>.a show</w:t>
      </w:r>
      <w:r>
        <w:t xml:space="preserve"> </w:t>
      </w:r>
      <w:r w:rsidR="00185DA8">
        <w:t>the graphical representation of equations</w:t>
      </w:r>
      <w:r w:rsidR="00F83502">
        <w:t xml:space="preserve"> (18-20)</w:t>
      </w:r>
      <w:r w:rsidR="00185DA8">
        <w:t xml:space="preserve"> </w:t>
      </w:r>
      <w:r w:rsidR="00F83502">
        <w:t>for the loading presented in Fig.</w:t>
      </w:r>
      <w:r w:rsidR="00E00924">
        <w:t xml:space="preserve"> 2</w:t>
      </w:r>
      <w:r w:rsidR="00F83502">
        <w:t>.a and equivalently in Fig.</w:t>
      </w:r>
      <w:r w:rsidR="00E00924">
        <w:t xml:space="preserve"> </w:t>
      </w:r>
      <w:r w:rsidR="00F83502">
        <w:t>2.b for equation (21).</w:t>
      </w:r>
      <w:r w:rsidR="002D3B87">
        <w:t xml:space="preserve"> </w:t>
      </w:r>
      <w:r w:rsidR="00E00924">
        <w:t xml:space="preserve">For these graphs, where used the same </w:t>
      </w:r>
      <w:r w:rsidR="00B64269">
        <w:t>constants</w:t>
      </w:r>
      <w:r w:rsidR="00E00924">
        <w:t xml:space="preserve"> for </w:t>
      </w:r>
      <w:r w:rsidR="00B64269">
        <w:t>reduced relaxation function.</w:t>
      </w:r>
    </w:p>
    <w:p w14:paraId="752BF029" w14:textId="77777777" w:rsidR="00F83502" w:rsidRDefault="00F83502" w:rsidP="004235B3">
      <w:pPr>
        <w:pStyle w:val="SectionBody"/>
        <w:ind w:firstLine="284"/>
      </w:pPr>
    </w:p>
    <w:p w14:paraId="5EEF4FF9" w14:textId="4C6CAB5A" w:rsidR="001B1640" w:rsidRPr="00E34159" w:rsidRDefault="002D3B87" w:rsidP="001B1640">
      <w:pPr>
        <w:pStyle w:val="SectionBody"/>
        <w:ind w:firstLine="0"/>
        <w:jc w:val="center"/>
        <w:rPr>
          <w:noProof/>
        </w:rPr>
      </w:pPr>
      <w:r>
        <w:rPr>
          <w:noProof/>
        </w:rPr>
        <w:drawing>
          <wp:inline distT="0" distB="0" distL="0" distR="0" wp14:anchorId="693B1409" wp14:editId="06FEE129">
            <wp:extent cx="2880000" cy="2346667"/>
            <wp:effectExtent l="0" t="0" r="0" b="0"/>
            <wp:docPr id="18" name="Imagem 18"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10;&#10;Descrição gerada automaticamente"/>
                    <pic:cNvPicPr/>
                  </pic:nvPicPr>
                  <pic:blipFill>
                    <a:blip r:embed="rId10"/>
                    <a:stretch>
                      <a:fillRect/>
                    </a:stretch>
                  </pic:blipFill>
                  <pic:spPr>
                    <a:xfrm>
                      <a:off x="0" y="0"/>
                      <a:ext cx="2880000" cy="2346667"/>
                    </a:xfrm>
                    <a:prstGeom prst="rect">
                      <a:avLst/>
                    </a:prstGeom>
                  </pic:spPr>
                </pic:pic>
              </a:graphicData>
            </a:graphic>
          </wp:inline>
        </w:drawing>
      </w:r>
      <w:r w:rsidR="001B1640" w:rsidRPr="00E34159">
        <w:rPr>
          <w:noProof/>
        </w:rPr>
        <w:t xml:space="preserve">    </w:t>
      </w:r>
      <w:r w:rsidR="00E00924">
        <w:rPr>
          <w:noProof/>
        </w:rPr>
        <w:drawing>
          <wp:inline distT="0" distB="0" distL="0" distR="0" wp14:anchorId="7FF6754E" wp14:editId="135E5812">
            <wp:extent cx="2880000" cy="2365789"/>
            <wp:effectExtent l="0" t="0" r="0" b="0"/>
            <wp:docPr id="19" name="Imagem 19"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Gráfico&#10;&#10;Descrição gerada automaticamente"/>
                    <pic:cNvPicPr/>
                  </pic:nvPicPr>
                  <pic:blipFill>
                    <a:blip r:embed="rId11"/>
                    <a:stretch>
                      <a:fillRect/>
                    </a:stretch>
                  </pic:blipFill>
                  <pic:spPr>
                    <a:xfrm>
                      <a:off x="0" y="0"/>
                      <a:ext cx="2880000" cy="2365789"/>
                    </a:xfrm>
                    <a:prstGeom prst="rect">
                      <a:avLst/>
                    </a:prstGeom>
                  </pic:spPr>
                </pic:pic>
              </a:graphicData>
            </a:graphic>
          </wp:inline>
        </w:drawing>
      </w:r>
    </w:p>
    <w:p w14:paraId="1DDBDF79" w14:textId="77777777" w:rsidR="001B1640" w:rsidRPr="00E34159" w:rsidRDefault="001B1640" w:rsidP="001B1640">
      <w:pPr>
        <w:pStyle w:val="SectionBody"/>
        <w:ind w:firstLine="0"/>
        <w:jc w:val="center"/>
        <w:rPr>
          <w:noProof/>
        </w:rPr>
      </w:pPr>
    </w:p>
    <w:p w14:paraId="1718DA89" w14:textId="77777777" w:rsidR="001B1640" w:rsidRPr="00F83502" w:rsidRDefault="001B1640" w:rsidP="001B1640">
      <w:pPr>
        <w:pStyle w:val="SectionBody"/>
        <w:ind w:left="2118" w:firstLine="0"/>
        <w:jc w:val="left"/>
        <w:rPr>
          <w:lang w:val="pt-BR"/>
        </w:rPr>
      </w:pPr>
      <w:r w:rsidRPr="00E34159">
        <w:t xml:space="preserve">           </w:t>
      </w:r>
      <w:r w:rsidRPr="00F83502">
        <w:rPr>
          <w:lang w:val="pt-BR"/>
        </w:rPr>
        <w:t>(a)                                                                                     (b)</w:t>
      </w:r>
    </w:p>
    <w:p w14:paraId="04D85C4F" w14:textId="77777777" w:rsidR="00A6646E" w:rsidRDefault="00A6646E" w:rsidP="001B1640">
      <w:pPr>
        <w:pStyle w:val="FigureCaption"/>
      </w:pPr>
    </w:p>
    <w:p w14:paraId="790A5F68" w14:textId="3C4D67DB" w:rsidR="001B1640" w:rsidRPr="00121B0E" w:rsidRDefault="001B1640" w:rsidP="001B1640">
      <w:pPr>
        <w:pStyle w:val="FigureCaption"/>
      </w:pPr>
      <w:r w:rsidRPr="00121B0E">
        <w:t xml:space="preserve">Figure </w:t>
      </w:r>
      <w:r w:rsidRPr="00121B0E">
        <w:fldChar w:fldCharType="begin"/>
      </w:r>
      <w:r w:rsidRPr="00121B0E">
        <w:instrText xml:space="preserve"> SEQ Figure \* ARABIC </w:instrText>
      </w:r>
      <w:r w:rsidRPr="00121B0E">
        <w:fldChar w:fldCharType="separate"/>
      </w:r>
      <w:r w:rsidR="00A6646E">
        <w:rPr>
          <w:noProof/>
        </w:rPr>
        <w:t>2</w:t>
      </w:r>
      <w:r w:rsidRPr="00121B0E">
        <w:fldChar w:fldCharType="end"/>
      </w:r>
      <w:r w:rsidRPr="00121B0E">
        <w:t xml:space="preserve">. </w:t>
      </w:r>
      <w:r>
        <w:t xml:space="preserve">Stress </w:t>
      </w:r>
      <w:r w:rsidR="00850AFC">
        <w:t xml:space="preserve">vs </w:t>
      </w:r>
      <w:r>
        <w:t>time</w:t>
      </w:r>
      <w:r w:rsidRPr="00121B0E">
        <w:t xml:space="preserve"> </w:t>
      </w:r>
      <w:r>
        <w:t>using</w:t>
      </w:r>
      <w:r w:rsidR="00850AFC">
        <w:t>:</w:t>
      </w:r>
      <w:r w:rsidRPr="00121B0E">
        <w:t xml:space="preserve"> (a) </w:t>
      </w:r>
      <w:r>
        <w:t>equation</w:t>
      </w:r>
      <w:r w:rsidR="00850AFC">
        <w:t>s</w:t>
      </w:r>
      <w:r>
        <w:t xml:space="preserve"> (18</w:t>
      </w:r>
      <w:r w:rsidR="00850AFC">
        <w:t>-20</w:t>
      </w:r>
      <w:r>
        <w:t>) and (</w:t>
      </w:r>
      <w:r w:rsidR="00EB00F4">
        <w:t>b</w:t>
      </w:r>
      <w:r>
        <w:t>) equation (21).</w:t>
      </w:r>
    </w:p>
    <w:p w14:paraId="5048119D" w14:textId="77777777" w:rsidR="00AB2E9D" w:rsidRDefault="00AB2E9D" w:rsidP="004235B3">
      <w:pPr>
        <w:pStyle w:val="SectionBody"/>
        <w:ind w:firstLine="284"/>
      </w:pPr>
    </w:p>
    <w:p w14:paraId="1796014D" w14:textId="5E2BC597" w:rsidR="00F83502" w:rsidRDefault="00F83502" w:rsidP="004235B3">
      <w:pPr>
        <w:pStyle w:val="SectionBody"/>
        <w:ind w:firstLine="284"/>
      </w:pPr>
      <w:r w:rsidRPr="00F83502">
        <w:t>In the next section t</w:t>
      </w:r>
      <w:r>
        <w:t xml:space="preserve">he numerical implementation of the Fung's equations is fully explained. </w:t>
      </w:r>
    </w:p>
    <w:p w14:paraId="34A94E40" w14:textId="77777777" w:rsidR="00AB2E9D" w:rsidRPr="00F83502" w:rsidRDefault="00AB2E9D" w:rsidP="004235B3">
      <w:pPr>
        <w:pStyle w:val="SectionBody"/>
        <w:ind w:firstLine="284"/>
      </w:pPr>
    </w:p>
    <w:p w14:paraId="14480FC6" w14:textId="6CF681F7" w:rsidR="00045D64" w:rsidRPr="00121B0E" w:rsidRDefault="009820B5" w:rsidP="009820B5">
      <w:pPr>
        <w:pStyle w:val="SectionHeader"/>
      </w:pPr>
      <w:r w:rsidRPr="00121B0E">
        <w:t>numerical implementation</w:t>
      </w:r>
    </w:p>
    <w:p w14:paraId="065FDA6D" w14:textId="77777777" w:rsidR="00261E19" w:rsidRPr="00121B0E" w:rsidRDefault="00261E19" w:rsidP="00045D64">
      <w:pPr>
        <w:pStyle w:val="SectionBody"/>
        <w:ind w:firstLine="284"/>
      </w:pPr>
    </w:p>
    <w:p w14:paraId="181D7574" w14:textId="06C72464" w:rsidR="00045D64" w:rsidRPr="00121B0E" w:rsidRDefault="00045D64" w:rsidP="00045D64">
      <w:pPr>
        <w:pStyle w:val="SectionBody"/>
        <w:ind w:firstLine="284"/>
      </w:pPr>
      <w:r w:rsidRPr="00121B0E">
        <w:t xml:space="preserve">The numerical implementation of Fung’s Model was developed </w:t>
      </w:r>
      <w:r w:rsidR="001A5FDB">
        <w:t>in</w:t>
      </w:r>
      <w:r w:rsidR="001A5FDB" w:rsidRPr="00121B0E">
        <w:t xml:space="preserve"> </w:t>
      </w:r>
      <w:r w:rsidRPr="00121B0E">
        <w:t xml:space="preserve">two steps: creating a class that represents the model and contains the equations for each parameter and its </w:t>
      </w:r>
      <w:r w:rsidR="001A5FDB">
        <w:t xml:space="preserve">respective </w:t>
      </w:r>
      <w:r w:rsidRPr="00121B0E">
        <w:t>derivative in time; and creating a class to orchestrate the operation. Also</w:t>
      </w:r>
      <w:r w:rsidR="00E215DF">
        <w:t>,</w:t>
      </w:r>
      <w:r w:rsidRPr="00121B0E">
        <w:t xml:space="preserve"> </w:t>
      </w:r>
      <w:r w:rsidR="001A5FDB">
        <w:t xml:space="preserve">it </w:t>
      </w:r>
      <w:r w:rsidRPr="00121B0E">
        <w:t xml:space="preserve">was created an artificial frontier in the code that separate the operation and the model, </w:t>
      </w:r>
      <w:r w:rsidR="001A5FDB" w:rsidRPr="00121B0E">
        <w:t>creat</w:t>
      </w:r>
      <w:r w:rsidR="001A5FDB">
        <w:t>ing</w:t>
      </w:r>
      <w:r w:rsidR="001A5FDB" w:rsidRPr="00121B0E">
        <w:t xml:space="preserve"> </w:t>
      </w:r>
      <w:r w:rsidRPr="00121B0E">
        <w:t xml:space="preserve">specific contracts for each one. </w:t>
      </w:r>
      <w:r w:rsidR="004264AD">
        <w:t>It</w:t>
      </w:r>
      <w:r w:rsidR="004264AD" w:rsidRPr="00121B0E">
        <w:t xml:space="preserve"> </w:t>
      </w:r>
      <w:r w:rsidRPr="00121B0E">
        <w:t>was done based on Single-Responsibility Principle that gets easier to implement resources, prevents unexpected side-effects and improves maintainability. It is</w:t>
      </w:r>
      <w:r w:rsidR="00A6646E">
        <w:t xml:space="preserve"> </w:t>
      </w:r>
      <w:r w:rsidR="00A6646E" w:rsidRPr="00121B0E">
        <w:t>not</w:t>
      </w:r>
      <w:r w:rsidR="00A6646E">
        <w:t>ice</w:t>
      </w:r>
      <w:r w:rsidR="00A6646E" w:rsidRPr="00121B0E">
        <w:t>able</w:t>
      </w:r>
      <w:r w:rsidRPr="00121B0E">
        <w:t xml:space="preserve"> that the execution time </w:t>
      </w:r>
      <w:r w:rsidR="004264AD">
        <w:t>lasted for</w:t>
      </w:r>
      <w:r w:rsidR="004264AD" w:rsidRPr="00121B0E">
        <w:t xml:space="preserve"> </w:t>
      </w:r>
      <w:r w:rsidRPr="00121B0E">
        <w:t xml:space="preserve">minutes and, in worst cases, </w:t>
      </w:r>
      <w:r w:rsidR="004264AD">
        <w:t xml:space="preserve">for </w:t>
      </w:r>
      <w:r w:rsidRPr="00121B0E">
        <w:t>hours,</w:t>
      </w:r>
      <w:r w:rsidR="003400A7" w:rsidRPr="00121B0E">
        <w:t xml:space="preserve"> because the equations used to calculate the stress </w:t>
      </w:r>
      <w:r w:rsidR="004264AD">
        <w:t>we</w:t>
      </w:r>
      <w:r w:rsidR="004264AD" w:rsidRPr="00121B0E">
        <w:t xml:space="preserve">re </w:t>
      </w:r>
      <w:r w:rsidR="003400A7" w:rsidRPr="00121B0E">
        <w:t>not optimized for numeric applications. T</w:t>
      </w:r>
      <w:r w:rsidRPr="00121B0E">
        <w:t xml:space="preserve">o improve </w:t>
      </w:r>
      <w:r w:rsidR="004264AD">
        <w:t xml:space="preserve">their </w:t>
      </w:r>
      <w:r w:rsidR="00215A2B">
        <w:t>performance,</w:t>
      </w:r>
      <w:r w:rsidR="004264AD">
        <w:t xml:space="preserve"> it </w:t>
      </w:r>
      <w:r w:rsidRPr="00121B0E">
        <w:t xml:space="preserve">was used the class Task, a native resource from C#, </w:t>
      </w:r>
      <w:r w:rsidR="003400A7" w:rsidRPr="00121B0E">
        <w:t>with the aim to</w:t>
      </w:r>
      <w:r w:rsidRPr="00121B0E">
        <w:t xml:space="preserve"> </w:t>
      </w:r>
      <w:r w:rsidR="00A6646E">
        <w:t>allow</w:t>
      </w:r>
      <w:r w:rsidRPr="00121B0E">
        <w:t xml:space="preserve"> some steps </w:t>
      </w:r>
      <w:r w:rsidR="004264AD">
        <w:t>be</w:t>
      </w:r>
      <w:r w:rsidR="001A5FDB">
        <w:t>ing</w:t>
      </w:r>
      <w:r w:rsidR="004264AD">
        <w:t xml:space="preserve"> processed </w:t>
      </w:r>
      <w:r w:rsidRPr="00121B0E">
        <w:t>asynchronous</w:t>
      </w:r>
      <w:r w:rsidR="001A5FDB">
        <w:t>ly</w:t>
      </w:r>
      <w:r w:rsidRPr="00121B0E">
        <w:t>, executing multiple tasks together and reducing the execution time. It was used in both classes mentioned</w:t>
      </w:r>
      <w:r w:rsidR="001A5FDB">
        <w:t xml:space="preserve"> early</w:t>
      </w:r>
      <w:r w:rsidRPr="00121B0E">
        <w:t xml:space="preserve">, </w:t>
      </w:r>
      <w:r w:rsidR="001A5FDB">
        <w:t>for</w:t>
      </w:r>
      <w:r w:rsidR="001A5FDB" w:rsidRPr="00121B0E">
        <w:t xml:space="preserve"> </w:t>
      </w:r>
      <w:r w:rsidRPr="00121B0E">
        <w:t xml:space="preserve">calculating the results, </w:t>
      </w:r>
      <w:r w:rsidR="001A5FDB" w:rsidRPr="00121B0E">
        <w:t>and</w:t>
      </w:r>
      <w:r w:rsidRPr="00121B0E">
        <w:t xml:space="preserve"> </w:t>
      </w:r>
      <w:r w:rsidR="001A5FDB">
        <w:t xml:space="preserve">for </w:t>
      </w:r>
      <w:r w:rsidRPr="00121B0E">
        <w:t xml:space="preserve">iterating </w:t>
      </w:r>
      <w:r w:rsidR="003400A7" w:rsidRPr="00121B0E">
        <w:t>the</w:t>
      </w:r>
      <w:r w:rsidRPr="00121B0E">
        <w:t xml:space="preserve"> input list, reducing that time to seconds, in worst case.</w:t>
      </w:r>
    </w:p>
    <w:p w14:paraId="4696FD6C" w14:textId="1922F080" w:rsidR="00BA2903" w:rsidRPr="00121B0E" w:rsidRDefault="004264AD" w:rsidP="00BA2903">
      <w:pPr>
        <w:pStyle w:val="SectionBody"/>
        <w:ind w:firstLine="284"/>
      </w:pPr>
      <w:r>
        <w:t xml:space="preserve">In Fig. </w:t>
      </w:r>
      <w:r w:rsidR="001A5FDB">
        <w:t xml:space="preserve">3 </w:t>
      </w:r>
      <w:r w:rsidR="00DE6753">
        <w:t>show</w:t>
      </w:r>
      <w:r w:rsidR="009B0C88">
        <w:t>s</w:t>
      </w:r>
      <w:r w:rsidR="00DE6753">
        <w:t xml:space="preserve"> </w:t>
      </w:r>
      <w:r w:rsidR="009B0C88">
        <w:t xml:space="preserve">the flowchart for main operation </w:t>
      </w:r>
      <w:r w:rsidR="00BA2903">
        <w:t xml:space="preserve">that calculates the results for Fung’s model and the </w:t>
      </w:r>
      <w:r w:rsidR="001A5FDB">
        <w:t xml:space="preserve">respective </w:t>
      </w:r>
      <w:r w:rsidR="00BA2903">
        <w:t xml:space="preserve">sub-routine </w:t>
      </w:r>
      <w:r w:rsidR="00BA2903" w:rsidRPr="00121B0E">
        <w:t xml:space="preserve">The class that represents the model also contains a method, represented in Fig. </w:t>
      </w:r>
      <w:r w:rsidR="001A5FDB">
        <w:t>3</w:t>
      </w:r>
      <w:r w:rsidR="001A5FDB" w:rsidRPr="00121B0E">
        <w:t xml:space="preserve"> </w:t>
      </w:r>
      <w:r w:rsidR="00BA2903" w:rsidRPr="00121B0E">
        <w:t>as sub-routine “Calculate Results”, that calculate</w:t>
      </w:r>
      <w:r w:rsidR="001A5FDB">
        <w:t>,</w:t>
      </w:r>
      <w:r w:rsidR="00BA2903" w:rsidRPr="00121B0E">
        <w:t xml:space="preserve"> in parallel</w:t>
      </w:r>
      <w:r w:rsidR="001A5FDB">
        <w:t>,</w:t>
      </w:r>
      <w:r w:rsidR="00BA2903" w:rsidRPr="00121B0E">
        <w:t xml:space="preserve"> all results necessaries - strain, elastic response, reduced relaxation function and stress – as shown in Fig. </w:t>
      </w:r>
      <w:r w:rsidR="00A6646E">
        <w:t>3</w:t>
      </w:r>
      <w:r w:rsidR="00A6646E" w:rsidRPr="00121B0E">
        <w:t>.b</w:t>
      </w:r>
      <w:r w:rsidR="00BA2903" w:rsidRPr="00121B0E">
        <w:t xml:space="preserve">, </w:t>
      </w:r>
      <w:r w:rsidR="001A5FDB">
        <w:t>returning</w:t>
      </w:r>
      <w:r w:rsidR="00BA2903" w:rsidRPr="00121B0E">
        <w:t xml:space="preserve"> those values in an object. The orchestrator, as called, is responsible to orchestrate the operation, executing each step shown on Fig. </w:t>
      </w:r>
      <w:r w:rsidR="00A6646E">
        <w:t>3</w:t>
      </w:r>
      <w:r w:rsidR="00BA2903" w:rsidRPr="00121B0E">
        <w:t>.a</w:t>
      </w:r>
      <w:r w:rsidR="001A5FDB">
        <w:t xml:space="preserve">. </w:t>
      </w:r>
      <w:commentRangeStart w:id="1"/>
      <w:r w:rsidR="001A5FDB">
        <w:t>F</w:t>
      </w:r>
      <w:r w:rsidR="00BA2903" w:rsidRPr="00121B0E">
        <w:t xml:space="preserve">urthermore, the request data </w:t>
      </w:r>
      <w:r w:rsidR="00A6646E">
        <w:t>must be</w:t>
      </w:r>
      <w:r w:rsidR="00BA2903" w:rsidRPr="00121B0E">
        <w:t xml:space="preserve"> validated</w:t>
      </w:r>
      <w:r w:rsidR="00A6646E">
        <w:t xml:space="preserve"> previously to avoid any error over code execution.</w:t>
      </w:r>
      <w:commentRangeEnd w:id="1"/>
      <w:r w:rsidR="00A6646E">
        <w:rPr>
          <w:rStyle w:val="Refdecomentrio"/>
          <w:lang w:eastAsia="x-none"/>
        </w:rPr>
        <w:commentReference w:id="1"/>
      </w:r>
    </w:p>
    <w:p w14:paraId="18C3502E" w14:textId="2984ED94" w:rsidR="00045D64" w:rsidRPr="00121B0E" w:rsidRDefault="00045D64" w:rsidP="004235B3">
      <w:pPr>
        <w:pStyle w:val="SectionBody"/>
        <w:ind w:firstLine="284"/>
      </w:pPr>
    </w:p>
    <w:p w14:paraId="62C5EC8A" w14:textId="47A6AD3A" w:rsidR="00045D64" w:rsidRDefault="00A6646E" w:rsidP="00BF5B01">
      <w:pPr>
        <w:pStyle w:val="FigureCaption"/>
        <w:rPr>
          <w:iCs/>
        </w:rPr>
      </w:pPr>
      <w:r>
        <w:rPr>
          <w:noProof/>
        </w:rPr>
        <w:lastRenderedPageBreak/>
        <w:drawing>
          <wp:inline distT="0" distB="0" distL="0" distR="0" wp14:anchorId="5D548678" wp14:editId="73D1A64C">
            <wp:extent cx="4150767" cy="1800000"/>
            <wp:effectExtent l="0" t="0" r="2540" b="0"/>
            <wp:docPr id="13" name="Imagem 13"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 Desenho técnic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767" cy="1800000"/>
                    </a:xfrm>
                    <a:prstGeom prst="rect">
                      <a:avLst/>
                    </a:prstGeom>
                    <a:noFill/>
                    <a:ln>
                      <a:noFill/>
                    </a:ln>
                  </pic:spPr>
                </pic:pic>
              </a:graphicData>
            </a:graphic>
          </wp:inline>
        </w:drawing>
      </w:r>
    </w:p>
    <w:p w14:paraId="605058AB" w14:textId="77777777" w:rsidR="00A6646E" w:rsidRPr="00A6646E" w:rsidRDefault="00A6646E" w:rsidP="00A6646E">
      <w:pPr>
        <w:pStyle w:val="SectionBody"/>
      </w:pPr>
    </w:p>
    <w:p w14:paraId="0AE09D24" w14:textId="056686B8" w:rsidR="00BF5B01" w:rsidRDefault="00513F7C" w:rsidP="00513F7C">
      <w:pPr>
        <w:pStyle w:val="FigureCaption"/>
        <w:ind w:firstLine="706"/>
        <w:jc w:val="left"/>
        <w:rPr>
          <w:iCs/>
        </w:rPr>
      </w:pPr>
      <w:r w:rsidRPr="00121B0E">
        <w:rPr>
          <w:iCs/>
        </w:rPr>
        <w:t xml:space="preserve">   </w:t>
      </w:r>
      <w:r w:rsidRPr="00121B0E">
        <w:rPr>
          <w:iCs/>
        </w:rPr>
        <w:tab/>
      </w:r>
      <w:r w:rsidRPr="00121B0E">
        <w:rPr>
          <w:iCs/>
        </w:rPr>
        <w:tab/>
      </w:r>
      <w:r w:rsidR="00BF5B01" w:rsidRPr="00121B0E">
        <w:rPr>
          <w:iCs/>
        </w:rPr>
        <w:t xml:space="preserve">(a) </w:t>
      </w:r>
      <w:r w:rsidRPr="00121B0E">
        <w:rPr>
          <w:iCs/>
        </w:rPr>
        <w:t xml:space="preserve">                                                                          </w:t>
      </w:r>
      <w:r w:rsidRPr="00121B0E">
        <w:rPr>
          <w:iCs/>
        </w:rPr>
        <w:tab/>
        <w:t xml:space="preserve">  </w:t>
      </w:r>
      <w:r w:rsidR="00BF5B01" w:rsidRPr="00121B0E">
        <w:rPr>
          <w:iCs/>
        </w:rPr>
        <w:t>(b)</w:t>
      </w:r>
    </w:p>
    <w:p w14:paraId="494AF837" w14:textId="77777777" w:rsidR="00A6646E" w:rsidRPr="00A6646E" w:rsidRDefault="00A6646E" w:rsidP="00A6646E">
      <w:pPr>
        <w:pStyle w:val="SectionBody"/>
      </w:pPr>
    </w:p>
    <w:p w14:paraId="2213100D" w14:textId="6D9DB969" w:rsidR="00BF5B01" w:rsidRPr="00121B0E" w:rsidRDefault="00BF5B01" w:rsidP="00BF5B01">
      <w:pPr>
        <w:pStyle w:val="FigureCaption"/>
      </w:pPr>
      <w:r w:rsidRPr="00121B0E">
        <w:t xml:space="preserve">Figure </w:t>
      </w:r>
      <w:r w:rsidRPr="00121B0E">
        <w:fldChar w:fldCharType="begin"/>
      </w:r>
      <w:r w:rsidRPr="00121B0E">
        <w:instrText xml:space="preserve"> SEQ Figure \* ARABIC </w:instrText>
      </w:r>
      <w:r w:rsidRPr="00121B0E">
        <w:fldChar w:fldCharType="separate"/>
      </w:r>
      <w:r w:rsidR="0066311D">
        <w:rPr>
          <w:noProof/>
        </w:rPr>
        <w:t>3</w:t>
      </w:r>
      <w:r w:rsidRPr="00121B0E">
        <w:fldChar w:fldCharType="end"/>
      </w:r>
      <w:r w:rsidRPr="00121B0E">
        <w:t>. Flowchart for (a) main operation and (b) sub-routine “Calculate Results”.</w:t>
      </w:r>
    </w:p>
    <w:p w14:paraId="0AEF49C2" w14:textId="77777777" w:rsidR="00A6646E" w:rsidRDefault="00A6646E" w:rsidP="00874554">
      <w:pPr>
        <w:pStyle w:val="SectionBody"/>
        <w:rPr>
          <w:lang w:val="pt-BR"/>
        </w:rPr>
      </w:pPr>
      <w:bookmarkStart w:id="2" w:name="_MON_1143866942"/>
      <w:bookmarkStart w:id="3" w:name="_MON_1143867030"/>
      <w:bookmarkStart w:id="4" w:name="_MON_1143866206"/>
      <w:bookmarkStart w:id="5" w:name="_MON_1143866278"/>
      <w:bookmarkStart w:id="6" w:name="_MON_1143866864"/>
      <w:bookmarkEnd w:id="2"/>
      <w:bookmarkEnd w:id="3"/>
      <w:bookmarkEnd w:id="4"/>
      <w:bookmarkEnd w:id="5"/>
      <w:bookmarkEnd w:id="6"/>
    </w:p>
    <w:p w14:paraId="77B14CBA" w14:textId="27ACBD5B" w:rsidR="009820B5" w:rsidRPr="00121B0E" w:rsidRDefault="00E215DF" w:rsidP="00E00924">
      <w:pPr>
        <w:pStyle w:val="SectionBody"/>
      </w:pPr>
      <w:r>
        <w:t>It was, a</w:t>
      </w:r>
      <w:r w:rsidR="00DE6753">
        <w:t>lso</w:t>
      </w:r>
      <w:r w:rsidR="00A6646E">
        <w:t xml:space="preserve"> </w:t>
      </w:r>
      <w:r w:rsidR="00045D64" w:rsidRPr="00121B0E">
        <w:t xml:space="preserve">necessary to implement numerical methods to deal with integrations and derivatives </w:t>
      </w:r>
      <w:r w:rsidR="00FD0948" w:rsidRPr="00121B0E">
        <w:t xml:space="preserve">present </w:t>
      </w:r>
      <w:r w:rsidR="00045D64" w:rsidRPr="00121B0E">
        <w:t xml:space="preserve">in </w:t>
      </w:r>
      <w:r w:rsidR="008439CA" w:rsidRPr="00121B0E">
        <w:t>stress and reduced relaxation function equations</w:t>
      </w:r>
      <w:r w:rsidR="00045D64" w:rsidRPr="00121B0E">
        <w:t>.</w:t>
      </w:r>
      <w:r w:rsidR="00FD0948" w:rsidRPr="00121B0E">
        <w:t xml:space="preserve"> </w:t>
      </w:r>
      <w:r w:rsidR="007C189E" w:rsidRPr="00121B0E">
        <w:t>For the integrals, the Composite Simpson's Rule</w:t>
      </w:r>
      <w:r w:rsidR="003261B2" w:rsidRPr="00121B0E">
        <w:t xml:space="preserve">, </w:t>
      </w:r>
      <w:r>
        <w:t xml:space="preserve">stated in </w:t>
      </w:r>
      <w:r w:rsidRPr="00121B0E">
        <w:t xml:space="preserve">equation </w:t>
      </w:r>
      <w:r>
        <w:t>(</w:t>
      </w:r>
      <w:r w:rsidRPr="00121B0E">
        <w:t>2</w:t>
      </w:r>
      <w:r>
        <w:t>2)</w:t>
      </w:r>
      <w:r w:rsidRPr="00121B0E">
        <w:t xml:space="preserve">, </w:t>
      </w:r>
      <w:r>
        <w:t xml:space="preserve">available in </w:t>
      </w:r>
      <w:r w:rsidR="007C189E" w:rsidRPr="00121B0E">
        <w:t>(</w:t>
      </w:r>
      <w:r w:rsidR="00824109" w:rsidRPr="00121B0E">
        <w:t>Regra de Simpson</w:t>
      </w:r>
      <w:r w:rsidR="007C189E" w:rsidRPr="00121B0E">
        <w:t>, 2021) (</w:t>
      </w:r>
      <w:r w:rsidR="00824109" w:rsidRPr="00121B0E">
        <w:t>Regras Compostas</w:t>
      </w:r>
      <w:r w:rsidR="007C189E" w:rsidRPr="00121B0E">
        <w:t>, 2021)</w:t>
      </w:r>
      <w:r w:rsidR="00DE6753">
        <w:t>, was used</w:t>
      </w:r>
      <w:r w:rsidR="007C189E" w:rsidRPr="00121B0E">
        <w:t xml:space="preserve">. </w:t>
      </w:r>
      <w:r w:rsidR="00824109" w:rsidRPr="00121B0E">
        <w:t>For the derivative</w:t>
      </w:r>
      <w:r w:rsidR="00424820" w:rsidRPr="00121B0E">
        <w:t>s</w:t>
      </w:r>
      <w:r w:rsidR="00824109" w:rsidRPr="00121B0E">
        <w:t xml:space="preserve">, the </w:t>
      </w:r>
      <w:r w:rsidR="00424820" w:rsidRPr="00121B0E">
        <w:t>Symmetric Derivative</w:t>
      </w:r>
      <w:r w:rsidR="003261B2" w:rsidRPr="00121B0E">
        <w:t xml:space="preserve">, </w:t>
      </w:r>
      <w:r>
        <w:t xml:space="preserve">stated in </w:t>
      </w:r>
      <w:r w:rsidR="003261B2" w:rsidRPr="00121B0E">
        <w:t xml:space="preserve">equation </w:t>
      </w:r>
      <w:r w:rsidR="00DE6753">
        <w:t>(</w:t>
      </w:r>
      <w:r w:rsidR="00DE6753" w:rsidRPr="00121B0E">
        <w:t>2</w:t>
      </w:r>
      <w:r w:rsidR="00DE6753">
        <w:t>3)</w:t>
      </w:r>
      <w:r w:rsidR="003261B2" w:rsidRPr="00121B0E">
        <w:t>,</w:t>
      </w:r>
      <w:r w:rsidR="00424820" w:rsidRPr="00121B0E">
        <w:t xml:space="preserve"> </w:t>
      </w:r>
      <w:r>
        <w:t xml:space="preserve">available in </w:t>
      </w:r>
      <w:r w:rsidR="00424820" w:rsidRPr="00121B0E">
        <w:t>(</w:t>
      </w:r>
      <w:r w:rsidR="00874554" w:rsidRPr="00121B0E">
        <w:rPr>
          <w:rStyle w:val="fontstyle01"/>
          <w:rFonts w:ascii="Times New Roman" w:hAnsi="Times New Roman"/>
        </w:rPr>
        <w:t>Da Cruz, 2012</w:t>
      </w:r>
      <w:r w:rsidR="00424820" w:rsidRPr="00121B0E">
        <w:t>)</w:t>
      </w:r>
      <w:r>
        <w:t>,</w:t>
      </w:r>
      <w:r w:rsidR="00424820" w:rsidRPr="00121B0E">
        <w:t xml:space="preserve"> was </w:t>
      </w:r>
      <w:r w:rsidR="00BA2903" w:rsidRPr="00121B0E">
        <w:t>used</w:t>
      </w:r>
      <w:r>
        <w:t>.</w:t>
      </w:r>
    </w:p>
    <w:p w14:paraId="11D1C765" w14:textId="77777777" w:rsidR="00FE2C17" w:rsidRPr="00121B0E" w:rsidRDefault="00FE2C17" w:rsidP="00E00924">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261B2" w:rsidRPr="00121B0E" w14:paraId="1F7F9C75" w14:textId="77777777" w:rsidTr="00E34159">
        <w:trPr>
          <w:trHeight w:val="248"/>
        </w:trPr>
        <w:tc>
          <w:tcPr>
            <w:tcW w:w="9067" w:type="dxa"/>
          </w:tcPr>
          <w:p w14:paraId="5E689A5A" w14:textId="715BD0EF" w:rsidR="003261B2" w:rsidRPr="00B3717F" w:rsidRDefault="007F2025" w:rsidP="00E00924">
            <w:pPr>
              <w:pStyle w:val="SectionBody"/>
              <w:ind w:firstLine="284"/>
              <w:rPr>
                <w:b/>
                <w:sz w:val="18"/>
                <w:szCs w:val="18"/>
              </w:rPr>
            </w:pPr>
            <m:oMath>
              <m:nary>
                <m:naryPr>
                  <m:limLoc m:val="subSup"/>
                  <m:ctrlPr>
                    <w:rPr>
                      <w:rFonts w:ascii="Cambria Math" w:hAnsi="Cambria Math"/>
                      <w:i/>
                      <w:sz w:val="18"/>
                      <w:szCs w:val="18"/>
                    </w:rPr>
                  </m:ctrlPr>
                </m:naryPr>
                <m:sub>
                  <m:r>
                    <w:rPr>
                      <w:rFonts w:ascii="Cambria Math" w:hAnsi="Cambria Math"/>
                      <w:sz w:val="18"/>
                      <w:szCs w:val="18"/>
                    </w:rPr>
                    <m:t>a</m:t>
                  </m:r>
                </m:sub>
                <m:sup>
                  <m:r>
                    <w:rPr>
                      <w:rFonts w:ascii="Cambria Math" w:hAnsi="Cambria Math"/>
                      <w:sz w:val="18"/>
                      <w:szCs w:val="18"/>
                    </w:rPr>
                    <m:t>b</m:t>
                  </m:r>
                </m:sup>
                <m:e>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dx</m:t>
                  </m:r>
                </m:e>
              </m:nary>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∆x</m:t>
                  </m:r>
                </m:num>
                <m:den>
                  <m:r>
                    <w:rPr>
                      <w:rFonts w:ascii="Cambria Math" w:hAnsi="Cambria Math"/>
                      <w:sz w:val="18"/>
                      <w:szCs w:val="18"/>
                    </w:rPr>
                    <m:t>3</m:t>
                  </m:r>
                </m:den>
              </m:f>
              <m:d>
                <m:dPr>
                  <m:begChr m:val="["/>
                  <m:endChr m:val="]"/>
                  <m:ctrlPr>
                    <w:rPr>
                      <w:rFonts w:ascii="Cambria Math" w:hAnsi="Cambria Math"/>
                      <w:i/>
                      <w:sz w:val="18"/>
                      <w:szCs w:val="18"/>
                    </w:rPr>
                  </m:ctrlPr>
                </m:dPr>
                <m:e>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e>
                  </m:d>
                  <m:r>
                    <w:rPr>
                      <w:rFonts w:ascii="Cambria Math" w:hAnsi="Cambria Math"/>
                      <w:sz w:val="18"/>
                      <w:szCs w:val="18"/>
                    </w:rPr>
                    <m:t>+4∙</m:t>
                  </m:r>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 xml:space="preserve">N/2 </m:t>
                      </m:r>
                    </m:sup>
                    <m:e>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2k-1</m:t>
                              </m:r>
                            </m:sub>
                          </m:sSub>
                        </m:e>
                      </m:d>
                    </m:e>
                  </m:nary>
                  <m:r>
                    <w:rPr>
                      <w:rFonts w:ascii="Cambria Math" w:hAnsi="Cambria Math"/>
                      <w:sz w:val="18"/>
                      <w:szCs w:val="18"/>
                    </w:rPr>
                    <m:t>+2∙</m:t>
                  </m:r>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(N/2) -1</m:t>
                      </m:r>
                    </m:sup>
                    <m:e>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2k</m:t>
                              </m:r>
                            </m:sub>
                          </m:sSub>
                        </m:e>
                      </m:d>
                    </m:e>
                  </m:nary>
                  <m:r>
                    <w:rPr>
                      <w:rFonts w:ascii="Cambria Math" w:hAnsi="Cambria Math"/>
                      <w:sz w:val="18"/>
                      <w:szCs w:val="18"/>
                    </w:rPr>
                    <m:t>+f</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m:t>
                          </m:r>
                        </m:sub>
                      </m:sSub>
                    </m:e>
                  </m:d>
                </m:e>
              </m:d>
            </m:oMath>
            <w:r w:rsidR="00E00924">
              <w:rPr>
                <w:sz w:val="18"/>
                <w:szCs w:val="18"/>
              </w:rPr>
              <w:t>,</w:t>
            </w:r>
          </w:p>
        </w:tc>
        <w:tc>
          <w:tcPr>
            <w:tcW w:w="562" w:type="dxa"/>
          </w:tcPr>
          <w:p w14:paraId="6DF65DF6" w14:textId="692386EC" w:rsidR="003261B2" w:rsidRPr="00121B0E" w:rsidRDefault="003261B2" w:rsidP="00E00924">
            <w:pPr>
              <w:pStyle w:val="SectionBody"/>
              <w:ind w:firstLine="0"/>
              <w:jc w:val="right"/>
            </w:pPr>
            <w:r w:rsidRPr="00121B0E">
              <w:t>(</w:t>
            </w:r>
            <w:r w:rsidR="00DE6753" w:rsidRPr="00121B0E">
              <w:t>2</w:t>
            </w:r>
            <w:r w:rsidR="00DE6753">
              <w:t>2</w:t>
            </w:r>
            <w:r w:rsidRPr="00121B0E">
              <w:t>)</w:t>
            </w:r>
          </w:p>
        </w:tc>
      </w:tr>
    </w:tbl>
    <w:p w14:paraId="578570BD" w14:textId="77777777" w:rsidR="00E34159" w:rsidRDefault="00E34159" w:rsidP="00E00924">
      <w:pPr>
        <w:pStyle w:val="SectionBody"/>
      </w:pPr>
    </w:p>
    <w:p w14:paraId="4EDB0D1E" w14:textId="62544FC7" w:rsidR="00FE2C17" w:rsidRPr="00121B0E" w:rsidRDefault="00FE2C17" w:rsidP="00E00924">
      <w:pPr>
        <w:pStyle w:val="SectionBody"/>
      </w:pPr>
      <w:r w:rsidRPr="00121B0E">
        <w:t xml:space="preserve">where f(x) is an integrable function, </w:t>
      </w:r>
      <w:r w:rsidRPr="00E215DF">
        <w:rPr>
          <w:i/>
          <w:iCs/>
        </w:rPr>
        <w:t>a</w:t>
      </w:r>
      <w:r w:rsidRPr="00121B0E">
        <w:t xml:space="preserve"> and </w:t>
      </w:r>
      <w:r w:rsidRPr="00E215DF">
        <w:rPr>
          <w:i/>
          <w:iCs/>
        </w:rPr>
        <w:t>b</w:t>
      </w:r>
      <w:r w:rsidRPr="00121B0E">
        <w:t xml:space="preserve"> are the limits of integration, </w:t>
      </w:r>
      <m:oMath>
        <m:r>
          <w:rPr>
            <w:rFonts w:ascii="Cambria Math" w:hAnsi="Cambria Math" w:cs="Arial"/>
          </w:rPr>
          <m:t>∆</m:t>
        </m:r>
      </m:oMath>
      <w:r w:rsidRPr="00121B0E">
        <w:t xml:space="preserve">x is a differential of the variable </w:t>
      </w:r>
      <w:r w:rsidRPr="00E215DF">
        <w:rPr>
          <w:i/>
          <w:iCs/>
        </w:rPr>
        <w:t>x</w:t>
      </w:r>
      <w:r w:rsidRPr="00121B0E">
        <w:t xml:space="preserve">, and </w:t>
      </w:r>
      <w:r w:rsidRPr="00E215DF">
        <w:rPr>
          <w:i/>
          <w:iCs/>
        </w:rPr>
        <w:t>N</w:t>
      </w:r>
      <w:r w:rsidRPr="00121B0E">
        <w:t xml:space="preserve"> is the number of subdivisions</w:t>
      </w:r>
      <w:r w:rsidR="00D377C3" w:rsidRPr="00121B0E">
        <w:t>.</w:t>
      </w:r>
    </w:p>
    <w:p w14:paraId="6ED3266D" w14:textId="77777777" w:rsidR="00FE2C17" w:rsidRPr="00121B0E" w:rsidRDefault="00FE2C17" w:rsidP="00E00924">
      <w:pPr>
        <w:pStyle w:val="SectionBody"/>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261B2" w:rsidRPr="00121B0E" w14:paraId="5BCC3BAC" w14:textId="77777777" w:rsidTr="00182218">
        <w:trPr>
          <w:trHeight w:val="522"/>
        </w:trPr>
        <w:tc>
          <w:tcPr>
            <w:tcW w:w="9067" w:type="dxa"/>
          </w:tcPr>
          <w:p w14:paraId="2516A0D7" w14:textId="3515E6AE" w:rsidR="003261B2" w:rsidRPr="00121B0E" w:rsidRDefault="007F2025" w:rsidP="00182218">
            <w:pPr>
              <w:pStyle w:val="SectionBody"/>
              <w:ind w:firstLine="284"/>
              <w:rPr>
                <w:b/>
              </w:rPr>
            </w:pPr>
            <m:oMath>
              <m:f>
                <m:fPr>
                  <m:ctrlPr>
                    <w:rPr>
                      <w:rFonts w:ascii="Cambria Math" w:hAnsi="Cambria Math" w:cs="Arial"/>
                      <w:i/>
                      <w:sz w:val="24"/>
                      <w:szCs w:val="24"/>
                    </w:rPr>
                  </m:ctrlPr>
                </m:fPr>
                <m:num>
                  <m:r>
                    <w:rPr>
                      <w:rFonts w:ascii="Cambria Math" w:hAnsi="Cambria Math" w:cs="Arial"/>
                    </w:rPr>
                    <m:t>df</m:t>
                  </m:r>
                  <m:d>
                    <m:dPr>
                      <m:ctrlPr>
                        <w:rPr>
                          <w:rFonts w:ascii="Cambria Math" w:hAnsi="Cambria Math" w:cs="Arial"/>
                          <w:i/>
                          <w:sz w:val="24"/>
                          <w:szCs w:val="24"/>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sz w:val="24"/>
                      <w:szCs w:val="24"/>
                    </w:rPr>
                  </m:ctrlPr>
                </m:fPr>
                <m:num>
                  <m:r>
                    <w:rPr>
                      <w:rFonts w:ascii="Cambria Math" w:hAnsi="Cambria Math" w:cs="Arial"/>
                    </w:rPr>
                    <m:t>f</m:t>
                  </m:r>
                  <m:d>
                    <m:dPr>
                      <m:ctrlPr>
                        <w:rPr>
                          <w:rFonts w:ascii="Cambria Math" w:hAnsi="Cambria Math" w:cs="Arial"/>
                          <w:i/>
                          <w:sz w:val="24"/>
                          <w:szCs w:val="24"/>
                        </w:rPr>
                      </m:ctrlPr>
                    </m:dPr>
                    <m:e>
                      <m:r>
                        <w:rPr>
                          <w:rFonts w:ascii="Cambria Math" w:hAnsi="Cambria Math" w:cs="Arial"/>
                        </w:rPr>
                        <m:t>x+∆x</m:t>
                      </m:r>
                    </m:e>
                  </m:d>
                  <m:r>
                    <w:rPr>
                      <w:rFonts w:ascii="Cambria Math" w:hAnsi="Cambria Math" w:cs="Arial"/>
                    </w:rPr>
                    <m:t>-f</m:t>
                  </m:r>
                  <m:d>
                    <m:dPr>
                      <m:ctrlPr>
                        <w:rPr>
                          <w:rFonts w:ascii="Cambria Math" w:hAnsi="Cambria Math" w:cs="Arial"/>
                          <w:i/>
                          <w:sz w:val="24"/>
                          <w:szCs w:val="24"/>
                        </w:rPr>
                      </m:ctrlPr>
                    </m:dPr>
                    <m:e>
                      <m:r>
                        <w:rPr>
                          <w:rFonts w:ascii="Cambria Math" w:hAnsi="Cambria Math" w:cs="Arial"/>
                        </w:rPr>
                        <m:t>x-∆x</m:t>
                      </m:r>
                    </m:e>
                  </m:d>
                </m:num>
                <m:den>
                  <m:r>
                    <w:rPr>
                      <w:rFonts w:ascii="Cambria Math" w:hAnsi="Cambria Math" w:cs="Arial"/>
                    </w:rPr>
                    <m:t>2∆x</m:t>
                  </m:r>
                </m:den>
              </m:f>
            </m:oMath>
            <w:r w:rsidR="00D377C3" w:rsidRPr="00121B0E">
              <w:t>,</w:t>
            </w:r>
          </w:p>
        </w:tc>
        <w:tc>
          <w:tcPr>
            <w:tcW w:w="562" w:type="dxa"/>
          </w:tcPr>
          <w:p w14:paraId="70252368" w14:textId="1A757348" w:rsidR="003261B2" w:rsidRPr="00121B0E" w:rsidRDefault="003261B2" w:rsidP="00182218">
            <w:pPr>
              <w:pStyle w:val="SectionBody"/>
              <w:ind w:firstLine="0"/>
              <w:jc w:val="right"/>
            </w:pPr>
            <w:r w:rsidRPr="00121B0E">
              <w:t>(</w:t>
            </w:r>
            <w:r w:rsidR="00DE6753" w:rsidRPr="00121B0E">
              <w:t>2</w:t>
            </w:r>
            <w:r w:rsidR="00DE6753">
              <w:t>3</w:t>
            </w:r>
            <w:r w:rsidRPr="00121B0E">
              <w:t>)</w:t>
            </w:r>
          </w:p>
        </w:tc>
      </w:tr>
    </w:tbl>
    <w:p w14:paraId="38FF988C" w14:textId="77777777" w:rsidR="00E34159" w:rsidRDefault="00E34159" w:rsidP="00874554">
      <w:pPr>
        <w:pStyle w:val="SectionBody"/>
      </w:pPr>
    </w:p>
    <w:p w14:paraId="090A7CDA" w14:textId="7337A69C" w:rsidR="001F0B99" w:rsidRDefault="002D3B87" w:rsidP="00874554">
      <w:pPr>
        <w:pStyle w:val="SectionBody"/>
      </w:pPr>
      <w:r w:rsidRPr="002D3B87">
        <w:t>where f(x) is a differentiable function and ∆x is a differential of the variable x.</w:t>
      </w:r>
    </w:p>
    <w:p w14:paraId="09A24129" w14:textId="77777777" w:rsidR="002D3B87" w:rsidRPr="00121B0E" w:rsidRDefault="002D3B87" w:rsidP="00874554">
      <w:pPr>
        <w:pStyle w:val="SectionBody"/>
      </w:pPr>
    </w:p>
    <w:p w14:paraId="295A4CFB" w14:textId="7E9AA44A" w:rsidR="002D3B87" w:rsidRPr="00121B0E" w:rsidRDefault="002D3B87" w:rsidP="002D3B87">
      <w:pPr>
        <w:pStyle w:val="Sectionsubheader"/>
        <w:numPr>
          <w:ilvl w:val="0"/>
          <w:numId w:val="0"/>
        </w:numPr>
      </w:pPr>
      <w:r>
        <w:rPr>
          <w:bCs/>
          <w:iCs/>
          <w:color w:val="000000"/>
        </w:rPr>
        <w:t>N</w:t>
      </w:r>
      <w:r w:rsidRPr="001F0B99">
        <w:rPr>
          <w:bCs/>
          <w:iCs/>
          <w:color w:val="000000"/>
        </w:rPr>
        <w:t>umerical extrapolation</w:t>
      </w:r>
    </w:p>
    <w:p w14:paraId="541554AA" w14:textId="6A58916F" w:rsidR="005D37D4" w:rsidRDefault="005D37D4" w:rsidP="005D37D4">
      <w:pPr>
        <w:pStyle w:val="SectionBody"/>
        <w:ind w:firstLine="284"/>
      </w:pPr>
    </w:p>
    <w:p w14:paraId="7638E683" w14:textId="6CE9197E" w:rsidR="002337FE" w:rsidRDefault="00DE6753" w:rsidP="002337FE">
      <w:pPr>
        <w:pStyle w:val="SectionBody"/>
        <w:ind w:firstLine="284"/>
      </w:pPr>
      <w:r>
        <w:t>Besides the</w:t>
      </w:r>
      <w:r w:rsidR="005D37D4">
        <w:t xml:space="preserve"> </w:t>
      </w:r>
      <w:r>
        <w:t xml:space="preserve">numerical </w:t>
      </w:r>
      <w:r w:rsidR="005D37D4">
        <w:t>implement</w:t>
      </w:r>
      <w:r>
        <w:t>ation</w:t>
      </w:r>
      <w:r w:rsidR="005D37D4">
        <w:t xml:space="preserve"> </w:t>
      </w:r>
      <w:r>
        <w:t xml:space="preserve">of </w:t>
      </w:r>
      <w:r w:rsidR="005D37D4">
        <w:t xml:space="preserve">the quasi-linear viscoelastic model, for a better comparison </w:t>
      </w:r>
      <w:r w:rsidR="00BA2903">
        <w:t xml:space="preserve">with </w:t>
      </w:r>
      <w:r w:rsidR="005D37D4">
        <w:t xml:space="preserve">experimental </w:t>
      </w:r>
      <w:r>
        <w:t>results</w:t>
      </w:r>
      <w:r w:rsidR="005D37D4">
        <w:t xml:space="preserve">, it was necessary to develop a routine for extrapolating the experimental results. </w:t>
      </w:r>
      <w:r w:rsidR="0052168D" w:rsidRPr="0052168D">
        <w:t xml:space="preserve">For </w:t>
      </w:r>
      <w:r>
        <w:t xml:space="preserve">implement </w:t>
      </w:r>
      <w:r w:rsidR="0052168D" w:rsidRPr="0052168D">
        <w:t xml:space="preserve">this, it was necessary to predict the next values ​​based on the </w:t>
      </w:r>
      <w:r>
        <w:t xml:space="preserve">earlier </w:t>
      </w:r>
      <w:r w:rsidR="00AF7A19">
        <w:t xml:space="preserve">stress </w:t>
      </w:r>
      <w:r w:rsidR="0052168D" w:rsidRPr="0052168D">
        <w:t>curves' behavior.</w:t>
      </w:r>
      <w:r w:rsidR="0052168D">
        <w:t xml:space="preserve"> </w:t>
      </w:r>
      <w:r w:rsidR="001F0B99" w:rsidRPr="00BA2903">
        <w:t>Considering</w:t>
      </w:r>
      <w:r w:rsidR="001F0B99">
        <w:t xml:space="preserve"> that </w:t>
      </w:r>
      <w:r w:rsidR="00BA2903" w:rsidRPr="00BA2903">
        <w:t>during relaxation</w:t>
      </w:r>
      <w:r w:rsidR="001F0B99">
        <w:t xml:space="preserve"> there are two important behaviors occur</w:t>
      </w:r>
      <w:r w:rsidR="002D3B87">
        <w:t>r</w:t>
      </w:r>
      <w:r w:rsidR="001F0B99">
        <w:t>ing</w:t>
      </w:r>
      <w:r w:rsidR="00BA2903" w:rsidRPr="00BA2903">
        <w:t xml:space="preserve">: the stress decreases on time and the concavity </w:t>
      </w:r>
      <w:r w:rsidR="003852E0">
        <w:t>ha</w:t>
      </w:r>
      <w:r w:rsidR="002D3B87">
        <w:t>s</w:t>
      </w:r>
      <w:r w:rsidR="003852E0">
        <w:t xml:space="preserve"> </w:t>
      </w:r>
      <w:r w:rsidR="00BA2903" w:rsidRPr="00BA2903">
        <w:t>upwards</w:t>
      </w:r>
      <w:r w:rsidR="003852E0">
        <w:t xml:space="preserve"> direction</w:t>
      </w:r>
      <w:r w:rsidR="00BA2903" w:rsidRPr="00BA2903">
        <w:t xml:space="preserve">. These typical behaviors were used to validate each point before </w:t>
      </w:r>
      <w:r w:rsidR="003852E0">
        <w:t xml:space="preserve">applying </w:t>
      </w:r>
      <w:r w:rsidR="00BA2903" w:rsidRPr="00BA2903">
        <w:t xml:space="preserve">extrapolation, to remove invalid points that </w:t>
      </w:r>
      <w:r w:rsidR="003852E0">
        <w:t>could</w:t>
      </w:r>
      <w:r w:rsidR="003852E0" w:rsidRPr="00BA2903">
        <w:t xml:space="preserve"> </w:t>
      </w:r>
      <w:r w:rsidR="00BA2903" w:rsidRPr="00BA2903">
        <w:t>interfere in the final extrapolated results.</w:t>
      </w:r>
    </w:p>
    <w:p w14:paraId="7384FA0D" w14:textId="7A34042F" w:rsidR="005D37D4" w:rsidRDefault="005D37D4" w:rsidP="005D37D4">
      <w:pPr>
        <w:pStyle w:val="SectionBody"/>
        <w:ind w:firstLine="284"/>
      </w:pPr>
    </w:p>
    <w:p w14:paraId="389189FE" w14:textId="1E128A5D" w:rsidR="00CA054D" w:rsidRDefault="00BA2903" w:rsidP="00CA054D">
      <w:pPr>
        <w:pStyle w:val="SectionBody"/>
        <w:ind w:firstLine="284"/>
        <w:jc w:val="center"/>
      </w:pPr>
      <w:r>
        <w:rPr>
          <w:noProof/>
        </w:rPr>
        <w:drawing>
          <wp:inline distT="0" distB="0" distL="0" distR="0" wp14:anchorId="486D1B27" wp14:editId="1F95F81B">
            <wp:extent cx="3672648" cy="2160000"/>
            <wp:effectExtent l="0" t="0" r="4445"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2648" cy="2160000"/>
                    </a:xfrm>
                    <a:prstGeom prst="rect">
                      <a:avLst/>
                    </a:prstGeom>
                    <a:noFill/>
                    <a:ln>
                      <a:noFill/>
                    </a:ln>
                  </pic:spPr>
                </pic:pic>
              </a:graphicData>
            </a:graphic>
          </wp:inline>
        </w:drawing>
      </w:r>
    </w:p>
    <w:p w14:paraId="4852D273" w14:textId="77777777" w:rsidR="002D3B87" w:rsidRDefault="002D3B87" w:rsidP="00CA054D">
      <w:pPr>
        <w:pStyle w:val="SectionBody"/>
        <w:ind w:firstLine="284"/>
        <w:jc w:val="center"/>
      </w:pPr>
    </w:p>
    <w:p w14:paraId="1F870DD1" w14:textId="19B96058" w:rsidR="00CA054D" w:rsidRDefault="00CA054D" w:rsidP="00CA054D">
      <w:pPr>
        <w:pStyle w:val="FigureCaption"/>
      </w:pPr>
      <w:r w:rsidRPr="00121B0E">
        <w:t xml:space="preserve">Figure </w:t>
      </w:r>
      <w:r w:rsidRPr="00121B0E">
        <w:fldChar w:fldCharType="begin"/>
      </w:r>
      <w:r w:rsidRPr="00121B0E">
        <w:instrText xml:space="preserve"> SEQ Figure \* ARABIC </w:instrText>
      </w:r>
      <w:r w:rsidRPr="00121B0E">
        <w:fldChar w:fldCharType="separate"/>
      </w:r>
      <w:r w:rsidR="002D3B87">
        <w:rPr>
          <w:noProof/>
        </w:rPr>
        <w:t>4</w:t>
      </w:r>
      <w:r w:rsidRPr="00121B0E">
        <w:fldChar w:fldCharType="end"/>
      </w:r>
      <w:r w:rsidRPr="00121B0E">
        <w:t xml:space="preserve">. Flowchart for </w:t>
      </w:r>
      <w:r>
        <w:t>numerical extrapolation</w:t>
      </w:r>
      <w:r w:rsidRPr="00121B0E">
        <w:t>.</w:t>
      </w:r>
    </w:p>
    <w:p w14:paraId="71171877" w14:textId="77777777" w:rsidR="002D3B87" w:rsidRPr="002D3B87" w:rsidRDefault="002D3B87" w:rsidP="002D3B87">
      <w:pPr>
        <w:pStyle w:val="SectionBody"/>
      </w:pPr>
    </w:p>
    <w:p w14:paraId="544D38EB" w14:textId="31B537ED" w:rsidR="005034BE" w:rsidRDefault="005034BE" w:rsidP="005D37D4">
      <w:pPr>
        <w:pStyle w:val="SectionBody"/>
        <w:ind w:firstLine="284"/>
      </w:pPr>
      <w:r>
        <w:lastRenderedPageBreak/>
        <w:t xml:space="preserve">The numerical extrapolation was made according to </w:t>
      </w:r>
      <w:r w:rsidR="003852E0">
        <w:t xml:space="preserve">Fig. 4 </w:t>
      </w:r>
      <w:r>
        <w:t>flowchart</w:t>
      </w:r>
      <w:r w:rsidR="003852E0">
        <w:t xml:space="preserve">. </w:t>
      </w:r>
      <w:r>
        <w:t xml:space="preserve"> </w:t>
      </w:r>
      <w:r w:rsidR="003852E0">
        <w:t>I</w:t>
      </w:r>
      <w:r w:rsidRPr="00065320">
        <w:t xml:space="preserve">t </w:t>
      </w:r>
      <w:r w:rsidR="003852E0" w:rsidRPr="00065320">
        <w:t>worth mentioning</w:t>
      </w:r>
      <w:r w:rsidRPr="00065320">
        <w:t xml:space="preserve"> that after the API receives input data, these are validated to ensure that the file has enough lines for the operation</w:t>
      </w:r>
      <w:r>
        <w:t xml:space="preserve"> and the parameters </w:t>
      </w:r>
      <w:r w:rsidR="00DE6753">
        <w:t xml:space="preserve">that </w:t>
      </w:r>
      <w:r>
        <w:t>were passed</w:t>
      </w:r>
      <w:r w:rsidR="00BA2903">
        <w:t xml:space="preserve"> </w:t>
      </w:r>
      <w:r w:rsidR="003852E0">
        <w:t xml:space="preserve">were </w:t>
      </w:r>
      <w:r w:rsidR="00BA2903">
        <w:t>correct</w:t>
      </w:r>
      <w:r>
        <w:t xml:space="preserve">. </w:t>
      </w:r>
      <w:r w:rsidR="008A588E">
        <w:t>The operation was divided in two subroutines to improve</w:t>
      </w:r>
      <w:r w:rsidR="008A588E" w:rsidRPr="00121B0E">
        <w:t xml:space="preserve"> maintainability and readability</w:t>
      </w:r>
      <w:r w:rsidR="008A588E">
        <w:t xml:space="preserve">, since the software may be used in future </w:t>
      </w:r>
      <w:r w:rsidR="00DE6753">
        <w:t>research</w:t>
      </w:r>
      <w:r w:rsidR="008A588E">
        <w:t>.</w:t>
      </w:r>
    </w:p>
    <w:p w14:paraId="7C4F2D1B" w14:textId="77777777" w:rsidR="00CA054D" w:rsidRPr="005D37D4" w:rsidRDefault="00CA054D" w:rsidP="005D37D4">
      <w:pPr>
        <w:pStyle w:val="SectionBody"/>
        <w:ind w:firstLine="284"/>
      </w:pPr>
    </w:p>
    <w:p w14:paraId="15211EDF" w14:textId="5F0AA3EB" w:rsidR="004235B3" w:rsidRPr="00121B0E" w:rsidRDefault="0017700B" w:rsidP="004235B3">
      <w:pPr>
        <w:pStyle w:val="SectionHeader"/>
      </w:pPr>
      <w:r w:rsidRPr="00121B0E">
        <w:t>RESULTS AND CONCLUSIONS</w:t>
      </w:r>
    </w:p>
    <w:p w14:paraId="1F99B131" w14:textId="58A8A5C6" w:rsidR="009820B5" w:rsidRDefault="009820B5" w:rsidP="004235B3">
      <w:pPr>
        <w:pStyle w:val="SectionBody"/>
        <w:ind w:firstLine="284"/>
      </w:pPr>
    </w:p>
    <w:p w14:paraId="39198672" w14:textId="78D6D60A" w:rsidR="0023610F" w:rsidRDefault="00E34159" w:rsidP="000603F0">
      <w:pPr>
        <w:pStyle w:val="SectionBody"/>
        <w:ind w:firstLine="284"/>
      </w:pPr>
      <w:r w:rsidRPr="00E34159">
        <w:t>The numerical results obtained coincide with the experimental ones. In Fig. 5 shows the comparison between these values when disregarding the ramp time, which is the consideration proposed in the Fung's model, where assumes that the initial stress is applied as fast as a step. These graphs are equivalent to the one shown in Fig.2.b.</w:t>
      </w:r>
    </w:p>
    <w:p w14:paraId="64DE4686" w14:textId="77777777" w:rsidR="00E34159" w:rsidRDefault="00E34159" w:rsidP="000603F0">
      <w:pPr>
        <w:pStyle w:val="SectionBody"/>
        <w:ind w:firstLine="284"/>
      </w:pPr>
    </w:p>
    <w:p w14:paraId="26285CC8" w14:textId="347C58A6" w:rsidR="000603F0" w:rsidRDefault="003A2AC2" w:rsidP="003A2AC2">
      <w:pPr>
        <w:pStyle w:val="SectionBody"/>
        <w:ind w:firstLine="284"/>
        <w:jc w:val="center"/>
      </w:pPr>
      <w:r>
        <w:rPr>
          <w:noProof/>
        </w:rPr>
        <w:drawing>
          <wp:inline distT="0" distB="0" distL="0" distR="0" wp14:anchorId="261B2FD1" wp14:editId="17FAE4E6">
            <wp:extent cx="2880000" cy="2224613"/>
            <wp:effectExtent l="0" t="0" r="0" b="4445"/>
            <wp:docPr id="20" name="Imagem 20" descr="Histo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istograma&#10;&#10;Descrição gerada automaticamente com confiança média"/>
                    <pic:cNvPicPr/>
                  </pic:nvPicPr>
                  <pic:blipFill>
                    <a:blip r:embed="rId18"/>
                    <a:stretch>
                      <a:fillRect/>
                    </a:stretch>
                  </pic:blipFill>
                  <pic:spPr>
                    <a:xfrm>
                      <a:off x="0" y="0"/>
                      <a:ext cx="2880000" cy="2224613"/>
                    </a:xfrm>
                    <a:prstGeom prst="rect">
                      <a:avLst/>
                    </a:prstGeom>
                  </pic:spPr>
                </pic:pic>
              </a:graphicData>
            </a:graphic>
          </wp:inline>
        </w:drawing>
      </w:r>
      <w:r w:rsidR="00E34159">
        <w:t xml:space="preserve">   </w:t>
      </w:r>
      <w:r w:rsidR="00E34159">
        <w:rPr>
          <w:noProof/>
        </w:rPr>
        <w:drawing>
          <wp:inline distT="0" distB="0" distL="0" distR="0" wp14:anchorId="27F2D101" wp14:editId="4F38FCA7">
            <wp:extent cx="2880000" cy="2224613"/>
            <wp:effectExtent l="0" t="0" r="0" b="4445"/>
            <wp:docPr id="21" name="Imagem 2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Histograma&#10;&#10;Descrição gerada automaticamente"/>
                    <pic:cNvPicPr/>
                  </pic:nvPicPr>
                  <pic:blipFill>
                    <a:blip r:embed="rId19"/>
                    <a:stretch>
                      <a:fillRect/>
                    </a:stretch>
                  </pic:blipFill>
                  <pic:spPr>
                    <a:xfrm>
                      <a:off x="0" y="0"/>
                      <a:ext cx="2880000" cy="2224613"/>
                    </a:xfrm>
                    <a:prstGeom prst="rect">
                      <a:avLst/>
                    </a:prstGeom>
                  </pic:spPr>
                </pic:pic>
              </a:graphicData>
            </a:graphic>
          </wp:inline>
        </w:drawing>
      </w:r>
    </w:p>
    <w:p w14:paraId="757C2B63" w14:textId="77777777" w:rsidR="000603F0" w:rsidRDefault="000603F0" w:rsidP="003A2AC2">
      <w:pPr>
        <w:pStyle w:val="SectionBody"/>
        <w:ind w:firstLine="284"/>
        <w:jc w:val="center"/>
      </w:pPr>
    </w:p>
    <w:p w14:paraId="379960CA" w14:textId="12239B9E" w:rsidR="000603F0" w:rsidRDefault="00E34159" w:rsidP="00E34159">
      <w:pPr>
        <w:pStyle w:val="FigureCaption"/>
        <w:ind w:left="2118"/>
        <w:jc w:val="both"/>
        <w:rPr>
          <w:iCs/>
        </w:rPr>
      </w:pPr>
      <w:r>
        <w:rPr>
          <w:iCs/>
        </w:rPr>
        <w:t xml:space="preserve">        </w:t>
      </w:r>
      <w:r w:rsidR="000603F0" w:rsidRPr="00121B0E">
        <w:rPr>
          <w:iCs/>
        </w:rPr>
        <w:t xml:space="preserve">(a)                                                                       </w:t>
      </w:r>
      <w:r>
        <w:rPr>
          <w:iCs/>
        </w:rPr>
        <w:t xml:space="preserve"> </w:t>
      </w:r>
      <w:r w:rsidR="000603F0" w:rsidRPr="00121B0E">
        <w:rPr>
          <w:iCs/>
        </w:rPr>
        <w:t xml:space="preserve">    </w:t>
      </w:r>
      <w:r>
        <w:rPr>
          <w:iCs/>
        </w:rPr>
        <w:t xml:space="preserve">         </w:t>
      </w:r>
      <w:r w:rsidR="000603F0" w:rsidRPr="00121B0E">
        <w:rPr>
          <w:iCs/>
        </w:rPr>
        <w:t>(b)</w:t>
      </w:r>
    </w:p>
    <w:p w14:paraId="1222E78C" w14:textId="3CC81DEE" w:rsidR="000603F0" w:rsidRDefault="00E34159" w:rsidP="003A2AC2">
      <w:pPr>
        <w:pStyle w:val="SectionBody"/>
        <w:jc w:val="center"/>
      </w:pPr>
      <w:r>
        <w:t xml:space="preserve">  </w:t>
      </w:r>
    </w:p>
    <w:p w14:paraId="6019A83F" w14:textId="26EF84A4" w:rsidR="000603F0" w:rsidRDefault="00E34159" w:rsidP="003A2AC2">
      <w:pPr>
        <w:pStyle w:val="SectionBody"/>
        <w:jc w:val="center"/>
      </w:pPr>
      <w:r>
        <w:rPr>
          <w:noProof/>
        </w:rPr>
        <w:drawing>
          <wp:inline distT="0" distB="0" distL="0" distR="0" wp14:anchorId="4649DCB0" wp14:editId="5AFEAD89">
            <wp:extent cx="2880000" cy="2156650"/>
            <wp:effectExtent l="0" t="0" r="0" b="0"/>
            <wp:docPr id="3" name="Imagem 3"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Histograma&#10;&#10;Descrição gerada automaticamente"/>
                    <pic:cNvPicPr/>
                  </pic:nvPicPr>
                  <pic:blipFill>
                    <a:blip r:embed="rId20"/>
                    <a:stretch>
                      <a:fillRect/>
                    </a:stretch>
                  </pic:blipFill>
                  <pic:spPr>
                    <a:xfrm>
                      <a:off x="0" y="0"/>
                      <a:ext cx="2880000" cy="2156650"/>
                    </a:xfrm>
                    <a:prstGeom prst="rect">
                      <a:avLst/>
                    </a:prstGeom>
                  </pic:spPr>
                </pic:pic>
              </a:graphicData>
            </a:graphic>
          </wp:inline>
        </w:drawing>
      </w:r>
      <w:r>
        <w:t xml:space="preserve">  </w:t>
      </w:r>
      <w:r>
        <w:rPr>
          <w:noProof/>
        </w:rPr>
        <w:drawing>
          <wp:inline distT="0" distB="0" distL="0" distR="0" wp14:anchorId="4DC046F8" wp14:editId="3BBD852C">
            <wp:extent cx="2880000" cy="2225251"/>
            <wp:effectExtent l="0" t="0" r="0" b="3810"/>
            <wp:docPr id="2" name="Imagem 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Histograma&#10;&#10;Descrição gerada automaticamente"/>
                    <pic:cNvPicPr/>
                  </pic:nvPicPr>
                  <pic:blipFill>
                    <a:blip r:embed="rId21"/>
                    <a:stretch>
                      <a:fillRect/>
                    </a:stretch>
                  </pic:blipFill>
                  <pic:spPr>
                    <a:xfrm>
                      <a:off x="0" y="0"/>
                      <a:ext cx="2880000" cy="2225251"/>
                    </a:xfrm>
                    <a:prstGeom prst="rect">
                      <a:avLst/>
                    </a:prstGeom>
                  </pic:spPr>
                </pic:pic>
              </a:graphicData>
            </a:graphic>
          </wp:inline>
        </w:drawing>
      </w:r>
    </w:p>
    <w:p w14:paraId="5358502D" w14:textId="77777777" w:rsidR="000603F0" w:rsidRPr="00F844E7" w:rsidRDefault="000603F0" w:rsidP="003A2AC2">
      <w:pPr>
        <w:pStyle w:val="SectionBody"/>
        <w:jc w:val="center"/>
      </w:pPr>
    </w:p>
    <w:p w14:paraId="7E08BFA3" w14:textId="27A44AC7" w:rsidR="000603F0" w:rsidRDefault="003A2AC2" w:rsidP="003A2AC2">
      <w:pPr>
        <w:pStyle w:val="FigureCaption"/>
        <w:ind w:left="2118"/>
        <w:jc w:val="both"/>
        <w:rPr>
          <w:iCs/>
        </w:rPr>
      </w:pPr>
      <w:r>
        <w:rPr>
          <w:iCs/>
        </w:rPr>
        <w:t xml:space="preserve">        </w:t>
      </w:r>
      <w:r w:rsidR="000603F0" w:rsidRPr="00121B0E">
        <w:rPr>
          <w:iCs/>
        </w:rPr>
        <w:t>(</w:t>
      </w:r>
      <w:r w:rsidR="000603F0">
        <w:rPr>
          <w:iCs/>
        </w:rPr>
        <w:t>c</w:t>
      </w:r>
      <w:r w:rsidR="000603F0" w:rsidRPr="00121B0E">
        <w:rPr>
          <w:iCs/>
        </w:rPr>
        <w:t xml:space="preserve">)                                                                           </w:t>
      </w:r>
      <w:r>
        <w:rPr>
          <w:iCs/>
        </w:rPr>
        <w:tab/>
      </w:r>
      <w:r w:rsidR="000603F0" w:rsidRPr="00121B0E">
        <w:rPr>
          <w:iCs/>
        </w:rPr>
        <w:t>(</w:t>
      </w:r>
      <w:r w:rsidR="000603F0">
        <w:rPr>
          <w:iCs/>
        </w:rPr>
        <w:t>d</w:t>
      </w:r>
      <w:r w:rsidR="000603F0" w:rsidRPr="00121B0E">
        <w:rPr>
          <w:iCs/>
        </w:rPr>
        <w:t>)</w:t>
      </w:r>
    </w:p>
    <w:p w14:paraId="30ACC2A2" w14:textId="77777777" w:rsidR="000603F0" w:rsidRPr="00121B0E" w:rsidRDefault="000603F0" w:rsidP="003A2AC2">
      <w:pPr>
        <w:pStyle w:val="SectionBody"/>
        <w:jc w:val="center"/>
      </w:pPr>
    </w:p>
    <w:p w14:paraId="6EB38269" w14:textId="53F57F7D" w:rsidR="000603F0" w:rsidRPr="00121B0E" w:rsidRDefault="000603F0" w:rsidP="000603F0">
      <w:pPr>
        <w:pStyle w:val="FigureCaption"/>
      </w:pPr>
      <w:r w:rsidRPr="00121B0E">
        <w:t xml:space="preserve">Figure </w:t>
      </w:r>
      <w:r w:rsidRPr="00121B0E">
        <w:fldChar w:fldCharType="begin"/>
      </w:r>
      <w:r w:rsidRPr="00121B0E">
        <w:instrText xml:space="preserve"> SEQ Figure \* ARABIC </w:instrText>
      </w:r>
      <w:r w:rsidRPr="00121B0E">
        <w:fldChar w:fldCharType="separate"/>
      </w:r>
      <w:r w:rsidR="002D3B87">
        <w:rPr>
          <w:noProof/>
        </w:rPr>
        <w:t>5</w:t>
      </w:r>
      <w:r w:rsidRPr="00121B0E">
        <w:fldChar w:fldCharType="end"/>
      </w:r>
      <w:r w:rsidRPr="00121B0E">
        <w:t xml:space="preserve">. </w:t>
      </w:r>
      <w:r>
        <w:t xml:space="preserve">Stress </w:t>
      </w:r>
      <w:r w:rsidR="003852E0">
        <w:t xml:space="preserve">vs </w:t>
      </w:r>
      <w:r>
        <w:t>time</w:t>
      </w:r>
      <w:r w:rsidRPr="00121B0E">
        <w:t xml:space="preserve"> for (a) </w:t>
      </w:r>
      <w:r>
        <w:t xml:space="preserve">ACL, </w:t>
      </w:r>
      <w:r w:rsidRPr="00121B0E">
        <w:t>(b)</w:t>
      </w:r>
      <w:r>
        <w:t xml:space="preserve"> LCL, (c) MCL and LCP.</w:t>
      </w:r>
    </w:p>
    <w:p w14:paraId="28982E72" w14:textId="77777777" w:rsidR="002D3B87" w:rsidRDefault="002D3B87" w:rsidP="000603F0">
      <w:pPr>
        <w:pStyle w:val="SectionBody"/>
        <w:ind w:firstLine="284"/>
        <w:rPr>
          <w:lang w:val="pt-BR"/>
        </w:rPr>
      </w:pPr>
    </w:p>
    <w:p w14:paraId="7CB8E90E" w14:textId="713AA4CD" w:rsidR="00B3717F" w:rsidRDefault="000603F0" w:rsidP="000603F0">
      <w:pPr>
        <w:pStyle w:val="SectionBody"/>
        <w:ind w:firstLine="284"/>
      </w:pPr>
      <w:r>
        <w:t>A</w:t>
      </w:r>
      <w:r w:rsidR="003852E0">
        <w:t>s</w:t>
      </w:r>
      <w:r w:rsidRPr="00E52BF8">
        <w:t xml:space="preserve"> shown </w:t>
      </w:r>
      <w:r w:rsidR="003852E0">
        <w:t>in Fig. 5</w:t>
      </w:r>
      <w:r w:rsidRPr="00E52BF8">
        <w:t xml:space="preserve">, it was possible to reproduce the experimental behavior using the </w:t>
      </w:r>
      <w:r>
        <w:t>F</w:t>
      </w:r>
      <w:r w:rsidRPr="00E52BF8">
        <w:t>ung</w:t>
      </w:r>
      <w:r>
        <w:t>’s model</w:t>
      </w:r>
      <w:r w:rsidRPr="00E52BF8">
        <w:t xml:space="preserve"> equations</w:t>
      </w:r>
      <w:r w:rsidR="00CD61E2">
        <w:t>.</w:t>
      </w:r>
      <w:r w:rsidRPr="00E52BF8">
        <w:t xml:space="preserve"> </w:t>
      </w:r>
      <w:r w:rsidR="00CD61E2">
        <w:t xml:space="preserve">The first part of these graphics the experimental and the numerical points are directly compared (up to 300 s), </w:t>
      </w:r>
      <w:r w:rsidR="00E90B12">
        <w:t xml:space="preserve">thenceforth the </w:t>
      </w:r>
      <w:r w:rsidR="00B3717F">
        <w:t>points are just numerical, from extrapolation</w:t>
      </w:r>
      <w:r w:rsidR="00216118">
        <w:t xml:space="preserve"> calculation</w:t>
      </w:r>
      <w:r w:rsidR="00B3717F">
        <w:t>.</w:t>
      </w:r>
    </w:p>
    <w:p w14:paraId="769150CA" w14:textId="7FA97A40" w:rsidR="00E90B12" w:rsidRDefault="00E90B12" w:rsidP="000603F0">
      <w:pPr>
        <w:pStyle w:val="SectionBody"/>
        <w:ind w:firstLine="284"/>
      </w:pPr>
      <w:r>
        <w:t xml:space="preserve"> </w:t>
      </w:r>
      <w:r w:rsidR="00B3717F">
        <w:t xml:space="preserve">The numerical implementation of the Fung's model was quite successful. All step, both mathematical and software implementation, were fully covered. Beyond </w:t>
      </w:r>
      <w:r w:rsidR="00216118">
        <w:t xml:space="preserve">the reliable reproduction of experimental results, the extrapolation of the relaxation experimental data, up to an asymptotic behavior, proved to be </w:t>
      </w:r>
      <w:r w:rsidR="00E34159">
        <w:t>consistent</w:t>
      </w:r>
      <w:r w:rsidR="00216118">
        <w:t>.</w:t>
      </w:r>
      <w:r w:rsidR="00B3717F">
        <w:t xml:space="preserve">  </w:t>
      </w:r>
    </w:p>
    <w:p w14:paraId="27FEAA6C" w14:textId="1DDD3113" w:rsidR="000603F0" w:rsidRDefault="000603F0" w:rsidP="000603F0">
      <w:pPr>
        <w:pStyle w:val="SectionBody"/>
        <w:ind w:firstLine="284"/>
      </w:pPr>
    </w:p>
    <w:p w14:paraId="27D214E9" w14:textId="77777777" w:rsidR="002D3B87" w:rsidRDefault="004235B3" w:rsidP="002D3B87">
      <w:pPr>
        <w:pStyle w:val="SectionHeader"/>
        <w:tabs>
          <w:tab w:val="clear" w:pos="284"/>
        </w:tabs>
      </w:pPr>
      <w:r w:rsidRPr="00121B0E">
        <w:t>References</w:t>
      </w:r>
    </w:p>
    <w:p w14:paraId="07419F47" w14:textId="2C4C53CA" w:rsidR="009B0970" w:rsidRPr="00121B0E" w:rsidRDefault="009B0970" w:rsidP="004235B3">
      <w:pPr>
        <w:pStyle w:val="References"/>
        <w:rPr>
          <w:rStyle w:val="fontstyle01"/>
          <w:rFonts w:ascii="Times New Roman" w:hAnsi="Times New Roman"/>
        </w:rPr>
      </w:pPr>
      <w:bookmarkStart w:id="7" w:name="_Hlk60930631"/>
    </w:p>
    <w:p w14:paraId="07372F5F" w14:textId="53867037" w:rsidR="00C66D83" w:rsidRPr="00121B0E" w:rsidRDefault="00C66D83" w:rsidP="004235B3">
      <w:pPr>
        <w:pStyle w:val="References"/>
        <w:rPr>
          <w:rStyle w:val="fontstyle01"/>
          <w:rFonts w:ascii="Times New Roman" w:hAnsi="Times New Roman"/>
        </w:rPr>
      </w:pPr>
      <w:r w:rsidRPr="00121B0E">
        <w:rPr>
          <w:rStyle w:val="fontstyle01"/>
          <w:rFonts w:ascii="Times New Roman" w:hAnsi="Times New Roman"/>
        </w:rPr>
        <w:t xml:space="preserve">Silveira, B. M. </w:t>
      </w:r>
      <w:r w:rsidR="00A96C21" w:rsidRPr="00121B0E">
        <w:rPr>
          <w:rStyle w:val="fontstyle01"/>
          <w:rFonts w:ascii="Times New Roman" w:hAnsi="Times New Roman"/>
        </w:rPr>
        <w:t>2020</w:t>
      </w:r>
      <w:r w:rsidRPr="00121B0E">
        <w:rPr>
          <w:rStyle w:val="fontstyle01"/>
          <w:rFonts w:ascii="Times New Roman" w:hAnsi="Times New Roman"/>
        </w:rPr>
        <w:t xml:space="preserve">. </w:t>
      </w:r>
      <w:r w:rsidR="00874554" w:rsidRPr="00121B0E">
        <w:rPr>
          <w:rStyle w:val="fontstyle01"/>
          <w:rFonts w:ascii="Times New Roman" w:hAnsi="Times New Roman"/>
        </w:rPr>
        <w:t>“</w:t>
      </w:r>
      <w:r w:rsidRPr="00121B0E">
        <w:rPr>
          <w:rStyle w:val="fontstyle01"/>
          <w:rFonts w:ascii="Times New Roman" w:hAnsi="Times New Roman"/>
        </w:rPr>
        <w:t>SoftTissue</w:t>
      </w:r>
      <w:r w:rsidR="00874554" w:rsidRPr="00121B0E">
        <w:rPr>
          <w:rStyle w:val="fontstyle01"/>
          <w:rFonts w:ascii="Times New Roman" w:hAnsi="Times New Roman"/>
        </w:rPr>
        <w:t>”</w:t>
      </w:r>
      <w:r w:rsidRPr="00121B0E">
        <w:rPr>
          <w:rStyle w:val="fontstyle01"/>
          <w:rFonts w:ascii="Times New Roman" w:hAnsi="Times New Roman"/>
        </w:rPr>
        <w:t xml:space="preserve">. </w:t>
      </w:r>
      <w:r w:rsidR="001B1ACC" w:rsidRPr="00121B0E">
        <w:rPr>
          <w:rStyle w:val="fontstyle01"/>
          <w:rFonts w:ascii="Times New Roman" w:hAnsi="Times New Roman"/>
        </w:rPr>
        <w:t xml:space="preserve">Available in: https://github.com/M3110/SoftTissue. Accessed </w:t>
      </w:r>
      <w:r w:rsidR="007C189E" w:rsidRPr="00121B0E">
        <w:rPr>
          <w:rStyle w:val="fontstyle01"/>
          <w:rFonts w:ascii="Times New Roman" w:hAnsi="Times New Roman"/>
        </w:rPr>
        <w:t>on</w:t>
      </w:r>
      <w:r w:rsidR="001B1ACC" w:rsidRPr="00121B0E">
        <w:rPr>
          <w:rStyle w:val="fontstyle01"/>
          <w:rFonts w:ascii="Times New Roman" w:hAnsi="Times New Roman"/>
        </w:rPr>
        <w:t xml:space="preserve"> June </w:t>
      </w:r>
      <w:r w:rsidR="00824109" w:rsidRPr="00121B0E">
        <w:rPr>
          <w:rStyle w:val="fontstyle01"/>
          <w:rFonts w:ascii="Times New Roman" w:hAnsi="Times New Roman"/>
        </w:rPr>
        <w:t>01</w:t>
      </w:r>
      <w:r w:rsidR="001B1ACC" w:rsidRPr="00121B0E">
        <w:rPr>
          <w:rStyle w:val="fontstyle01"/>
          <w:rFonts w:ascii="Times New Roman" w:hAnsi="Times New Roman"/>
        </w:rPr>
        <w:t>, 2021.</w:t>
      </w:r>
    </w:p>
    <w:p w14:paraId="16580120" w14:textId="63D738A6" w:rsidR="009B0970" w:rsidRPr="00121B0E" w:rsidRDefault="009B0970" w:rsidP="004235B3">
      <w:pPr>
        <w:pStyle w:val="References"/>
        <w:rPr>
          <w:rStyle w:val="fontstyle01"/>
          <w:rFonts w:ascii="Times New Roman" w:hAnsi="Times New Roman"/>
        </w:rPr>
      </w:pPr>
      <w:r w:rsidRPr="00121B0E">
        <w:rPr>
          <w:rStyle w:val="fontstyle01"/>
          <w:rFonts w:ascii="Times New Roman" w:hAnsi="Times New Roman"/>
        </w:rPr>
        <w:t xml:space="preserve">Fung, Y. 1993. </w:t>
      </w:r>
      <w:r w:rsidR="00874554" w:rsidRPr="00121B0E">
        <w:rPr>
          <w:rStyle w:val="fontstyle01"/>
          <w:rFonts w:ascii="Times New Roman" w:hAnsi="Times New Roman"/>
        </w:rPr>
        <w:t>“</w:t>
      </w:r>
      <w:r w:rsidRPr="00121B0E">
        <w:rPr>
          <w:rStyle w:val="fontstyle01"/>
          <w:rFonts w:ascii="Times New Roman" w:hAnsi="Times New Roman"/>
        </w:rPr>
        <w:t>Biomechanics: Mechanical Properties of Living Tissues</w:t>
      </w:r>
      <w:r w:rsidR="00874554" w:rsidRPr="00121B0E">
        <w:rPr>
          <w:rStyle w:val="fontstyle01"/>
          <w:rFonts w:ascii="Times New Roman" w:hAnsi="Times New Roman"/>
        </w:rPr>
        <w:t>”</w:t>
      </w:r>
      <w:r w:rsidRPr="00121B0E">
        <w:rPr>
          <w:rStyle w:val="fontstyle01"/>
          <w:rFonts w:ascii="Times New Roman" w:hAnsi="Times New Roman"/>
        </w:rPr>
        <w:t>. Springer</w:t>
      </w:r>
      <w:r w:rsidR="00874554" w:rsidRPr="00121B0E">
        <w:rPr>
          <w:rStyle w:val="fontstyle01"/>
          <w:rFonts w:ascii="Times New Roman" w:hAnsi="Times New Roman"/>
        </w:rPr>
        <w:t>,</w:t>
      </w:r>
      <w:r w:rsidRPr="00121B0E">
        <w:rPr>
          <w:rStyle w:val="fontstyle01"/>
          <w:rFonts w:ascii="Times New Roman" w:hAnsi="Times New Roman"/>
        </w:rPr>
        <w:t xml:space="preserve"> New York, University of Michigan.</w:t>
      </w:r>
    </w:p>
    <w:p w14:paraId="0A5ACC09" w14:textId="4DC63C43" w:rsidR="004E3D09" w:rsidRPr="00121B0E" w:rsidRDefault="00824109" w:rsidP="004235B3">
      <w:pPr>
        <w:pStyle w:val="References"/>
        <w:rPr>
          <w:rStyle w:val="fontstyle01"/>
          <w:rFonts w:ascii="Times New Roman" w:hAnsi="Times New Roman"/>
        </w:rPr>
      </w:pPr>
      <w:r w:rsidRPr="00121B0E">
        <w:rPr>
          <w:rStyle w:val="fontstyle01"/>
          <w:rFonts w:ascii="Times New Roman" w:hAnsi="Times New Roman"/>
        </w:rPr>
        <w:lastRenderedPageBreak/>
        <w:t>Duenwald</w:t>
      </w:r>
      <w:r w:rsidR="004E3D09" w:rsidRPr="00121B0E">
        <w:rPr>
          <w:rStyle w:val="fontstyle01"/>
          <w:rFonts w:ascii="Times New Roman" w:hAnsi="Times New Roman"/>
        </w:rPr>
        <w:t>, S. E.; J</w:t>
      </w:r>
      <w:r w:rsidR="00874554" w:rsidRPr="00121B0E">
        <w:rPr>
          <w:rStyle w:val="fontstyle01"/>
          <w:rFonts w:ascii="Times New Roman" w:hAnsi="Times New Roman"/>
        </w:rPr>
        <w:t>r</w:t>
      </w:r>
      <w:r w:rsidR="004E3D09" w:rsidRPr="00121B0E">
        <w:rPr>
          <w:rStyle w:val="fontstyle01"/>
          <w:rFonts w:ascii="Times New Roman" w:hAnsi="Times New Roman"/>
        </w:rPr>
        <w:t>., R. V.; L</w:t>
      </w:r>
      <w:r w:rsidR="00874554" w:rsidRPr="00121B0E">
        <w:rPr>
          <w:rStyle w:val="fontstyle01"/>
          <w:rFonts w:ascii="Times New Roman" w:hAnsi="Times New Roman"/>
        </w:rPr>
        <w:t>akes</w:t>
      </w:r>
      <w:r w:rsidR="004E3D09" w:rsidRPr="00121B0E">
        <w:rPr>
          <w:rStyle w:val="fontstyle01"/>
          <w:rFonts w:ascii="Times New Roman" w:hAnsi="Times New Roman"/>
        </w:rPr>
        <w:t>, R. S.</w:t>
      </w:r>
      <w:r w:rsidR="00F505E8" w:rsidRPr="00121B0E">
        <w:rPr>
          <w:rStyle w:val="fontstyle01"/>
          <w:rFonts w:ascii="Times New Roman" w:hAnsi="Times New Roman"/>
        </w:rPr>
        <w:t>,</w:t>
      </w:r>
      <w:r w:rsidR="004E3D09" w:rsidRPr="00121B0E">
        <w:rPr>
          <w:rStyle w:val="fontstyle01"/>
          <w:rFonts w:ascii="Times New Roman" w:hAnsi="Times New Roman"/>
        </w:rPr>
        <w:t xml:space="preserve"> 2009. </w:t>
      </w:r>
      <w:r w:rsidR="00874554" w:rsidRPr="00121B0E">
        <w:rPr>
          <w:rStyle w:val="fontstyle01"/>
          <w:rFonts w:ascii="Times New Roman" w:hAnsi="Times New Roman"/>
        </w:rPr>
        <w:t>“</w:t>
      </w:r>
      <w:r w:rsidR="004E3D09" w:rsidRPr="00121B0E">
        <w:rPr>
          <w:rStyle w:val="fontstyle01"/>
          <w:rFonts w:ascii="Times New Roman" w:hAnsi="Times New Roman"/>
        </w:rPr>
        <w:t>Viscoelastic Relaxation and Recovery of Tendon</w:t>
      </w:r>
      <w:r w:rsidR="00874554" w:rsidRPr="00121B0E">
        <w:rPr>
          <w:rStyle w:val="fontstyle01"/>
          <w:rFonts w:ascii="Times New Roman" w:hAnsi="Times New Roman"/>
        </w:rPr>
        <w:t>”</w:t>
      </w:r>
      <w:r w:rsidR="004E3D09" w:rsidRPr="00121B0E">
        <w:rPr>
          <w:rStyle w:val="fontstyle01"/>
          <w:rFonts w:ascii="Times New Roman" w:hAnsi="Times New Roman"/>
        </w:rPr>
        <w:t>. University of Wisconsin-Madison. Madison, USA.</w:t>
      </w:r>
    </w:p>
    <w:p w14:paraId="6406A7E2" w14:textId="3A4276E0" w:rsidR="00660D92" w:rsidRPr="00121B0E" w:rsidRDefault="00824109" w:rsidP="004235B3">
      <w:pPr>
        <w:pStyle w:val="References"/>
        <w:rPr>
          <w:rStyle w:val="fontstyle01"/>
          <w:rFonts w:ascii="Times New Roman" w:hAnsi="Times New Roman"/>
        </w:rPr>
      </w:pPr>
      <w:r w:rsidRPr="00121B0E">
        <w:rPr>
          <w:rStyle w:val="fontstyle01"/>
          <w:rFonts w:ascii="Times New Roman" w:hAnsi="Times New Roman"/>
        </w:rPr>
        <w:t>Abramowitch</w:t>
      </w:r>
      <w:r w:rsidR="00660D92" w:rsidRPr="00121B0E">
        <w:rPr>
          <w:rStyle w:val="fontstyle01"/>
          <w:rFonts w:ascii="Times New Roman" w:hAnsi="Times New Roman"/>
        </w:rPr>
        <w:t>, Steven D. e W</w:t>
      </w:r>
      <w:r w:rsidR="00704E7F" w:rsidRPr="00121B0E">
        <w:rPr>
          <w:rStyle w:val="fontstyle01"/>
          <w:rFonts w:ascii="Times New Roman" w:hAnsi="Times New Roman"/>
        </w:rPr>
        <w:t>oo</w:t>
      </w:r>
      <w:r w:rsidR="00660D92" w:rsidRPr="00121B0E">
        <w:rPr>
          <w:rStyle w:val="fontstyle01"/>
          <w:rFonts w:ascii="Times New Roman" w:hAnsi="Times New Roman"/>
        </w:rPr>
        <w:t>, Savio L.-Y</w:t>
      </w:r>
      <w:r w:rsidR="00F505E8" w:rsidRPr="00121B0E">
        <w:rPr>
          <w:rStyle w:val="fontstyle01"/>
          <w:rFonts w:ascii="Times New Roman" w:hAnsi="Times New Roman"/>
        </w:rPr>
        <w:t>.,</w:t>
      </w:r>
      <w:r w:rsidR="00660D92" w:rsidRPr="00121B0E">
        <w:rPr>
          <w:rStyle w:val="fontstyle01"/>
          <w:rFonts w:ascii="Times New Roman" w:hAnsi="Times New Roman"/>
        </w:rPr>
        <w:t xml:space="preserve"> 2004. </w:t>
      </w:r>
      <w:r w:rsidR="00874554" w:rsidRPr="00121B0E">
        <w:rPr>
          <w:rStyle w:val="fontstyle01"/>
          <w:rFonts w:ascii="Times New Roman" w:hAnsi="Times New Roman"/>
        </w:rPr>
        <w:t>“</w:t>
      </w:r>
      <w:r w:rsidR="00660D92" w:rsidRPr="00121B0E">
        <w:rPr>
          <w:rStyle w:val="fontstyle01"/>
          <w:rFonts w:ascii="Times New Roman" w:hAnsi="Times New Roman"/>
        </w:rPr>
        <w:t>An Improved Method to Analyze the Stress Relaxation of Ligaments Following a Finite Ramp Time Based on the Quasi-Linear Viscoelastic Theory</w:t>
      </w:r>
      <w:r w:rsidR="00874554" w:rsidRPr="00121B0E">
        <w:rPr>
          <w:rStyle w:val="fontstyle01"/>
          <w:rFonts w:ascii="Times New Roman" w:hAnsi="Times New Roman"/>
        </w:rPr>
        <w:t>”</w:t>
      </w:r>
      <w:r w:rsidR="00660D92" w:rsidRPr="00121B0E">
        <w:rPr>
          <w:rStyle w:val="fontstyle01"/>
          <w:rFonts w:ascii="Times New Roman" w:hAnsi="Times New Roman"/>
        </w:rPr>
        <w:t>. JOURNAL OF BIOMECHANICAL ENGINEERING. ASME. Vol. 126. P. 92-97. DOI: 10.1115/1.1645528.</w:t>
      </w:r>
    </w:p>
    <w:p w14:paraId="14D9AEBB" w14:textId="59FFAF79" w:rsidR="004E3D09" w:rsidRPr="00121B0E" w:rsidRDefault="00F505E8" w:rsidP="00F505E8">
      <w:pPr>
        <w:pStyle w:val="References"/>
        <w:rPr>
          <w:rStyle w:val="fontstyle01"/>
          <w:rFonts w:ascii="Times New Roman" w:hAnsi="Times New Roman"/>
        </w:rPr>
      </w:pPr>
      <w:r w:rsidRPr="00121B0E">
        <w:rPr>
          <w:rStyle w:val="fontstyle01"/>
          <w:rFonts w:ascii="Times New Roman" w:hAnsi="Times New Roman"/>
        </w:rPr>
        <w:t>Funk, J. R., Hall, G. W., Crandall, J. R., Pilkey, W. D., 2000. “Linear and quasi-linear viscoelastic characterization of ankle ligaments”. Journal of Biomechanical Engineering, Vol. 122, No. 1, p. 15-22. DOI:10.1115/1.429623</w:t>
      </w:r>
    </w:p>
    <w:p w14:paraId="7B4F03C7" w14:textId="2B5ECA8C" w:rsidR="007C189E" w:rsidRPr="00F45904" w:rsidRDefault="00824109" w:rsidP="007C189E">
      <w:pPr>
        <w:pStyle w:val="References"/>
        <w:rPr>
          <w:rStyle w:val="fontstyle01"/>
          <w:rFonts w:ascii="Times New Roman" w:hAnsi="Times New Roman"/>
          <w:lang w:val="pt-BR"/>
        </w:rPr>
      </w:pPr>
      <w:r w:rsidRPr="002D3B87">
        <w:rPr>
          <w:rStyle w:val="fontstyle01"/>
          <w:rFonts w:ascii="Times New Roman" w:hAnsi="Times New Roman"/>
        </w:rPr>
        <w:t>Regra de Simpson</w:t>
      </w:r>
      <w:r w:rsidR="007C189E" w:rsidRPr="002D3B87">
        <w:rPr>
          <w:rStyle w:val="fontstyle01"/>
          <w:rFonts w:ascii="Times New Roman" w:hAnsi="Times New Roman"/>
        </w:rPr>
        <w:t xml:space="preserve">. </w:t>
      </w:r>
      <w:r w:rsidR="007C189E" w:rsidRPr="00F45904">
        <w:rPr>
          <w:rStyle w:val="fontstyle01"/>
          <w:rFonts w:ascii="Times New Roman" w:hAnsi="Times New Roman"/>
          <w:lang w:val="pt-BR"/>
        </w:rPr>
        <w:t xml:space="preserve">Instituto Superior Técnico de Lisboa. Available in: https://www.math.tecnico.ulisboa.pt/ ~calves/courses/integra/capiii33.html#:~:text=Regra%20de%20Simpson%20aplicada%20a%20dois%20sub%2Dintervalos.&amp;text=Assim%2C%20podemos%20considerar%20tr%C3%AAs%20n%C3%B3s,cada%20um%20destes%20sub%2Dintervalos. </w:t>
      </w:r>
      <w:r w:rsidR="002D4D95" w:rsidRPr="00F45904">
        <w:rPr>
          <w:rStyle w:val="fontstyle01"/>
          <w:rFonts w:ascii="Times New Roman" w:hAnsi="Times New Roman"/>
          <w:lang w:val="pt-BR"/>
        </w:rPr>
        <w:t xml:space="preserve">Accessed </w:t>
      </w:r>
      <w:r w:rsidRPr="00F45904">
        <w:rPr>
          <w:rStyle w:val="fontstyle01"/>
          <w:rFonts w:ascii="Times New Roman" w:hAnsi="Times New Roman"/>
          <w:lang w:val="pt-BR"/>
        </w:rPr>
        <w:t>on</w:t>
      </w:r>
      <w:r w:rsidR="007C189E" w:rsidRPr="00F45904">
        <w:rPr>
          <w:rStyle w:val="fontstyle01"/>
          <w:rFonts w:ascii="Times New Roman" w:hAnsi="Times New Roman"/>
          <w:lang w:val="pt-BR"/>
        </w:rPr>
        <w:t xml:space="preserve">: </w:t>
      </w:r>
      <w:r w:rsidRPr="00F45904">
        <w:rPr>
          <w:rStyle w:val="fontstyle01"/>
          <w:rFonts w:ascii="Times New Roman" w:hAnsi="Times New Roman"/>
          <w:lang w:val="pt-BR"/>
        </w:rPr>
        <w:t xml:space="preserve">May </w:t>
      </w:r>
      <w:r w:rsidR="007C189E" w:rsidRPr="00F45904">
        <w:rPr>
          <w:rStyle w:val="fontstyle01"/>
          <w:rFonts w:ascii="Times New Roman" w:hAnsi="Times New Roman"/>
          <w:lang w:val="pt-BR"/>
        </w:rPr>
        <w:t>18</w:t>
      </w:r>
      <w:r w:rsidRPr="00F45904">
        <w:rPr>
          <w:rStyle w:val="fontstyle01"/>
          <w:rFonts w:ascii="Times New Roman" w:hAnsi="Times New Roman"/>
          <w:lang w:val="pt-BR"/>
        </w:rPr>
        <w:t>,</w:t>
      </w:r>
      <w:r w:rsidR="007C189E" w:rsidRPr="00F45904">
        <w:rPr>
          <w:rStyle w:val="fontstyle01"/>
          <w:rFonts w:ascii="Times New Roman" w:hAnsi="Times New Roman"/>
          <w:lang w:val="pt-BR"/>
        </w:rPr>
        <w:t xml:space="preserve"> 2021.</w:t>
      </w:r>
    </w:p>
    <w:p w14:paraId="40FB9ED5" w14:textId="73F60A47" w:rsidR="007C189E" w:rsidRPr="00121B0E" w:rsidRDefault="00824109" w:rsidP="007C189E">
      <w:pPr>
        <w:pStyle w:val="References"/>
        <w:rPr>
          <w:rStyle w:val="fontstyle01"/>
          <w:rFonts w:ascii="Times New Roman" w:hAnsi="Times New Roman"/>
        </w:rPr>
      </w:pPr>
      <w:r w:rsidRPr="00F45904">
        <w:rPr>
          <w:rStyle w:val="fontstyle01"/>
          <w:rFonts w:ascii="Times New Roman" w:hAnsi="Times New Roman"/>
          <w:lang w:val="pt-BR"/>
        </w:rPr>
        <w:t>Regras Compostas</w:t>
      </w:r>
      <w:r w:rsidR="007C189E" w:rsidRPr="00F45904">
        <w:rPr>
          <w:rStyle w:val="fontstyle01"/>
          <w:rFonts w:ascii="Times New Roman" w:hAnsi="Times New Roman"/>
          <w:lang w:val="pt-BR"/>
        </w:rPr>
        <w:t xml:space="preserve">. Universidade Federal do Rio Grande do Sul. </w:t>
      </w:r>
      <w:r w:rsidR="007C189E" w:rsidRPr="00121B0E">
        <w:rPr>
          <w:rStyle w:val="fontstyle01"/>
          <w:rFonts w:ascii="Times New Roman" w:hAnsi="Times New Roman"/>
        </w:rPr>
        <w:t xml:space="preserve">Available in: https://www.ufrgs.br/reamat/ CalculoNumerico/livro-oct/in-regras_compostas.html. </w:t>
      </w:r>
      <w:r w:rsidRPr="00121B0E">
        <w:rPr>
          <w:rStyle w:val="fontstyle01"/>
          <w:rFonts w:ascii="Times New Roman" w:hAnsi="Times New Roman"/>
        </w:rPr>
        <w:t>Accessed on</w:t>
      </w:r>
      <w:r w:rsidR="007C189E" w:rsidRPr="00121B0E">
        <w:rPr>
          <w:rStyle w:val="fontstyle01"/>
          <w:rFonts w:ascii="Times New Roman" w:hAnsi="Times New Roman"/>
        </w:rPr>
        <w:t xml:space="preserve"> </w:t>
      </w:r>
      <w:r w:rsidRPr="00121B0E">
        <w:rPr>
          <w:rStyle w:val="fontstyle01"/>
          <w:rFonts w:ascii="Times New Roman" w:hAnsi="Times New Roman"/>
        </w:rPr>
        <w:t xml:space="preserve">May </w:t>
      </w:r>
      <w:r w:rsidR="007C189E" w:rsidRPr="00121B0E">
        <w:rPr>
          <w:rStyle w:val="fontstyle01"/>
          <w:rFonts w:ascii="Times New Roman" w:hAnsi="Times New Roman"/>
        </w:rPr>
        <w:t>18</w:t>
      </w:r>
      <w:r w:rsidRPr="00121B0E">
        <w:rPr>
          <w:rStyle w:val="fontstyle01"/>
          <w:rFonts w:ascii="Times New Roman" w:hAnsi="Times New Roman"/>
        </w:rPr>
        <w:t>,</w:t>
      </w:r>
      <w:r w:rsidR="007C189E" w:rsidRPr="00121B0E">
        <w:rPr>
          <w:rStyle w:val="fontstyle01"/>
          <w:rFonts w:ascii="Times New Roman" w:hAnsi="Times New Roman"/>
        </w:rPr>
        <w:t xml:space="preserve"> 2021.</w:t>
      </w:r>
    </w:p>
    <w:p w14:paraId="40F54C84" w14:textId="6E78FADB" w:rsidR="002D4D95" w:rsidRPr="00121B0E" w:rsidRDefault="002D4D95" w:rsidP="007C189E">
      <w:pPr>
        <w:pStyle w:val="References"/>
        <w:rPr>
          <w:rStyle w:val="fontstyle01"/>
          <w:rFonts w:ascii="Times New Roman" w:hAnsi="Times New Roman"/>
        </w:rPr>
      </w:pPr>
      <w:r w:rsidRPr="00121B0E">
        <w:rPr>
          <w:rStyle w:val="fontstyle01"/>
          <w:rFonts w:ascii="Times New Roman" w:hAnsi="Times New Roman"/>
        </w:rPr>
        <w:t>Babaei, Behzad, et al.</w:t>
      </w:r>
      <w:r w:rsidR="00874554" w:rsidRPr="00121B0E">
        <w:rPr>
          <w:rStyle w:val="fontstyle01"/>
          <w:rFonts w:ascii="Times New Roman" w:hAnsi="Times New Roman"/>
        </w:rPr>
        <w:t xml:space="preserve"> 2015.</w:t>
      </w:r>
      <w:r w:rsidRPr="00121B0E">
        <w:rPr>
          <w:rStyle w:val="fontstyle01"/>
          <w:rFonts w:ascii="Times New Roman" w:hAnsi="Times New Roman"/>
        </w:rPr>
        <w:t xml:space="preserve"> </w:t>
      </w:r>
      <w:r w:rsidR="00874554" w:rsidRPr="00121B0E">
        <w:rPr>
          <w:rStyle w:val="fontstyle01"/>
          <w:rFonts w:ascii="Times New Roman" w:hAnsi="Times New Roman"/>
        </w:rPr>
        <w:t>“</w:t>
      </w:r>
      <w:r w:rsidRPr="00121B0E">
        <w:rPr>
          <w:rStyle w:val="fontstyle01"/>
          <w:rFonts w:ascii="Times New Roman" w:hAnsi="Times New Roman"/>
        </w:rPr>
        <w:t>Efficient and optimized identification of generalized Maxwell viscoelastic relaxation spectra</w:t>
      </w:r>
      <w:r w:rsidR="00874554" w:rsidRPr="00121B0E">
        <w:rPr>
          <w:rStyle w:val="fontstyle01"/>
          <w:rFonts w:ascii="Times New Roman" w:hAnsi="Times New Roman"/>
        </w:rPr>
        <w:t>”</w:t>
      </w:r>
      <w:r w:rsidRPr="00121B0E">
        <w:rPr>
          <w:rStyle w:val="fontstyle01"/>
          <w:rFonts w:ascii="Times New Roman" w:hAnsi="Times New Roman"/>
        </w:rPr>
        <w:t xml:space="preserve">. </w:t>
      </w:r>
      <w:r w:rsidR="004C6BDA" w:rsidRPr="00121B0E">
        <w:rPr>
          <w:rStyle w:val="fontstyle01"/>
          <w:rFonts w:ascii="Times New Roman" w:hAnsi="Times New Roman"/>
        </w:rPr>
        <w:t>Available in:</w:t>
      </w:r>
      <w:r w:rsidRPr="00121B0E">
        <w:rPr>
          <w:rStyle w:val="fontstyle01"/>
          <w:rFonts w:ascii="Times New Roman" w:hAnsi="Times New Roman"/>
        </w:rPr>
        <w:t xml:space="preserve"> http://dx.doi.org/10.1016/j.jmbbm.2015.10.008. Accessed on May 6, 2021.</w:t>
      </w:r>
    </w:p>
    <w:p w14:paraId="341AAF62" w14:textId="3A6AD09B" w:rsidR="00874554" w:rsidRPr="00121B0E" w:rsidRDefault="00874554" w:rsidP="00874554">
      <w:pPr>
        <w:pStyle w:val="References"/>
        <w:rPr>
          <w:rStyle w:val="fontstyle01"/>
          <w:rFonts w:ascii="Times New Roman" w:hAnsi="Times New Roman"/>
        </w:rPr>
      </w:pPr>
      <w:r w:rsidRPr="00F45904">
        <w:rPr>
          <w:rStyle w:val="fontstyle01"/>
          <w:rFonts w:ascii="Times New Roman" w:hAnsi="Times New Roman"/>
          <w:lang w:val="pt-BR"/>
        </w:rPr>
        <w:t xml:space="preserve">Da Cruz, A. M.C. B., Martins, N., Torres, D. F.M. 2012. </w:t>
      </w:r>
      <w:r w:rsidRPr="00121B0E">
        <w:rPr>
          <w:rStyle w:val="fontstyle01"/>
          <w:rFonts w:ascii="Times New Roman" w:hAnsi="Times New Roman"/>
        </w:rPr>
        <w:t>“Symmetric differentiation on time scales”. DOI:10.1016/j.aml.2012.09.005</w:t>
      </w:r>
    </w:p>
    <w:p w14:paraId="2ED19829" w14:textId="77C19479" w:rsidR="00134D10" w:rsidRPr="00F45904" w:rsidRDefault="00134D10" w:rsidP="00874554">
      <w:pPr>
        <w:pStyle w:val="References"/>
        <w:rPr>
          <w:rStyle w:val="fontstyle01"/>
          <w:rFonts w:ascii="Times New Roman" w:hAnsi="Times New Roman"/>
          <w:lang w:val="pt-BR"/>
        </w:rPr>
      </w:pPr>
      <w:r w:rsidRPr="00121B0E">
        <w:rPr>
          <w:rStyle w:val="fontstyle01"/>
          <w:rFonts w:ascii="Times New Roman" w:hAnsi="Times New Roman"/>
        </w:rPr>
        <w:t xml:space="preserve">Wagner, B., et al. 2021. </w:t>
      </w:r>
      <w:r w:rsidR="00A02325" w:rsidRPr="00121B0E">
        <w:rPr>
          <w:rStyle w:val="fontstyle01"/>
          <w:rFonts w:ascii="Times New Roman" w:hAnsi="Times New Roman"/>
        </w:rPr>
        <w:t>“</w:t>
      </w:r>
      <w:r w:rsidRPr="00121B0E">
        <w:rPr>
          <w:rStyle w:val="fontstyle01"/>
          <w:rFonts w:ascii="Times New Roman" w:hAnsi="Times New Roman"/>
        </w:rPr>
        <w:t>A tour of the C# language</w:t>
      </w:r>
      <w:r w:rsidR="00A02325" w:rsidRPr="00121B0E">
        <w:rPr>
          <w:rStyle w:val="fontstyle01"/>
          <w:rFonts w:ascii="Times New Roman" w:hAnsi="Times New Roman"/>
        </w:rPr>
        <w:t>”</w:t>
      </w:r>
      <w:r w:rsidRPr="00121B0E">
        <w:rPr>
          <w:rStyle w:val="fontstyle01"/>
          <w:rFonts w:ascii="Times New Roman" w:hAnsi="Times New Roman"/>
        </w:rPr>
        <w:t xml:space="preserve">. Microsoft. Available in: https://docs.microsoft.com/en-us/dotnet/csharp/tour-of-csharp/. </w:t>
      </w:r>
      <w:r w:rsidRPr="00F45904">
        <w:rPr>
          <w:rStyle w:val="fontstyle01"/>
          <w:rFonts w:ascii="Times New Roman" w:hAnsi="Times New Roman"/>
          <w:lang w:val="pt-BR"/>
        </w:rPr>
        <w:t>Accessed on: June 14, 2021.</w:t>
      </w:r>
    </w:p>
    <w:p w14:paraId="69EA9035" w14:textId="692894AE" w:rsidR="00AE2928" w:rsidRPr="00121B0E" w:rsidRDefault="00907678" w:rsidP="007C189E">
      <w:pPr>
        <w:pStyle w:val="References"/>
        <w:rPr>
          <w:rStyle w:val="fontstyle01"/>
          <w:rFonts w:ascii="Times New Roman" w:hAnsi="Times New Roman"/>
        </w:rPr>
      </w:pPr>
      <w:r w:rsidRPr="00F45904">
        <w:rPr>
          <w:rStyle w:val="fontstyle01"/>
          <w:rFonts w:ascii="Times New Roman" w:hAnsi="Times New Roman"/>
          <w:lang w:val="pt-BR"/>
        </w:rPr>
        <w:t>Tareco</w:t>
      </w:r>
      <w:r w:rsidR="007B3B45" w:rsidRPr="00F45904">
        <w:rPr>
          <w:rStyle w:val="fontstyle01"/>
          <w:rFonts w:ascii="Times New Roman" w:hAnsi="Times New Roman"/>
          <w:lang w:val="pt-BR"/>
        </w:rPr>
        <w:t xml:space="preserve">, M. A. C. 2014. Conceitos de viscoelasticidade na modelação da fluência em estruturas mistas aço-betão. 154f. Dissertação (Mestrado) – Engenharia Civil, Faculdade de Ciências e Tecnologia. </w:t>
      </w:r>
      <w:r w:rsidR="007B3B45" w:rsidRPr="00121B0E">
        <w:rPr>
          <w:rStyle w:val="fontstyle01"/>
          <w:rFonts w:ascii="Times New Roman" w:hAnsi="Times New Roman"/>
        </w:rPr>
        <w:t>Lisboa, 2014. Available in: https://run.unl.pt/bitstream/10362/12481/1/Tareco_2014.pdf. Accessed on May 4, 2021.</w:t>
      </w:r>
    </w:p>
    <w:p w14:paraId="7E162D8B" w14:textId="3524677E" w:rsidR="007B3B45" w:rsidRPr="00121B0E" w:rsidRDefault="00907678" w:rsidP="007C189E">
      <w:pPr>
        <w:pStyle w:val="References"/>
        <w:rPr>
          <w:rStyle w:val="fontstyle01"/>
          <w:rFonts w:ascii="Times New Roman" w:hAnsi="Times New Roman"/>
        </w:rPr>
      </w:pPr>
      <w:r w:rsidRPr="00F45904">
        <w:rPr>
          <w:rStyle w:val="fontstyle01"/>
          <w:rFonts w:ascii="Times New Roman" w:hAnsi="Times New Roman"/>
          <w:lang w:val="pt-BR"/>
        </w:rPr>
        <w:t>Queiroz</w:t>
      </w:r>
      <w:r w:rsidR="007B3B45" w:rsidRPr="00F45904">
        <w:rPr>
          <w:rStyle w:val="fontstyle01"/>
          <w:rFonts w:ascii="Times New Roman" w:hAnsi="Times New Roman"/>
          <w:lang w:val="pt-BR"/>
        </w:rPr>
        <w:t xml:space="preserve">, José Aparecido Silva de. 2008. </w:t>
      </w:r>
      <w:r w:rsidR="00A02325" w:rsidRPr="00121B0E">
        <w:rPr>
          <w:rStyle w:val="fontstyle01"/>
          <w:rFonts w:ascii="Times New Roman" w:hAnsi="Times New Roman"/>
        </w:rPr>
        <w:t>“</w:t>
      </w:r>
      <w:r w:rsidR="007B3B45" w:rsidRPr="00121B0E">
        <w:rPr>
          <w:rStyle w:val="fontstyle01"/>
          <w:rFonts w:ascii="Times New Roman" w:hAnsi="Times New Roman"/>
        </w:rPr>
        <w:t>Flexible structures analysis with viscoelastic materials application</w:t>
      </w:r>
      <w:r w:rsidR="00A02325" w:rsidRPr="00121B0E">
        <w:rPr>
          <w:rStyle w:val="fontstyle01"/>
          <w:rFonts w:ascii="Times New Roman" w:hAnsi="Times New Roman"/>
        </w:rPr>
        <w:t>”</w:t>
      </w:r>
      <w:r w:rsidR="007B3B45" w:rsidRPr="00121B0E">
        <w:rPr>
          <w:rStyle w:val="fontstyle01"/>
          <w:rFonts w:ascii="Times New Roman" w:hAnsi="Times New Roman"/>
        </w:rPr>
        <w:t>.</w:t>
      </w:r>
      <w:r w:rsidR="007D3FE5" w:rsidRPr="00121B0E">
        <w:rPr>
          <w:rStyle w:val="fontstyle01"/>
          <w:rFonts w:ascii="Times New Roman" w:hAnsi="Times New Roman"/>
        </w:rPr>
        <w:t xml:space="preserve"> </w:t>
      </w:r>
      <w:r w:rsidR="007B3B45" w:rsidRPr="00F45904">
        <w:rPr>
          <w:rStyle w:val="fontstyle01"/>
          <w:rFonts w:ascii="Times New Roman" w:hAnsi="Times New Roman"/>
          <w:lang w:val="pt-BR"/>
        </w:rPr>
        <w:t xml:space="preserve">Universidade Estadual Paulista, Faculdade de Engenharia de Bauru, 2008. Available in: https://repositorioslatinoamericanos.uchile.cl/handle/2250/2568006. </w:t>
      </w:r>
      <w:r w:rsidR="007B3B45" w:rsidRPr="00121B0E">
        <w:rPr>
          <w:rStyle w:val="fontstyle01"/>
          <w:rFonts w:ascii="Times New Roman" w:hAnsi="Times New Roman"/>
        </w:rPr>
        <w:t>Accessed on May 4, 2021.</w:t>
      </w:r>
    </w:p>
    <w:p w14:paraId="1AD39BF8" w14:textId="1F1B5A8D" w:rsidR="007D3FE5" w:rsidRPr="00F45904" w:rsidRDefault="00907678" w:rsidP="007C189E">
      <w:pPr>
        <w:pStyle w:val="References"/>
        <w:rPr>
          <w:rStyle w:val="fontstyle01"/>
          <w:rFonts w:ascii="Times New Roman" w:hAnsi="Times New Roman"/>
          <w:lang w:val="pt-BR"/>
        </w:rPr>
      </w:pPr>
      <w:r w:rsidRPr="00121B0E">
        <w:rPr>
          <w:rStyle w:val="fontstyle01"/>
          <w:rFonts w:ascii="Times New Roman" w:hAnsi="Times New Roman"/>
        </w:rPr>
        <w:t>Rossetto</w:t>
      </w:r>
      <w:r w:rsidR="007D3FE5" w:rsidRPr="00121B0E">
        <w:rPr>
          <w:rStyle w:val="fontstyle01"/>
          <w:rFonts w:ascii="Times New Roman" w:hAnsi="Times New Roman"/>
        </w:rPr>
        <w:t xml:space="preserve">, N. P. 2009. </w:t>
      </w:r>
      <w:r w:rsidR="00A02325" w:rsidRPr="00121B0E">
        <w:rPr>
          <w:rStyle w:val="fontstyle01"/>
          <w:rFonts w:ascii="Times New Roman" w:hAnsi="Times New Roman"/>
        </w:rPr>
        <w:t>“</w:t>
      </w:r>
      <w:r w:rsidR="007D3FE5" w:rsidRPr="00121B0E">
        <w:rPr>
          <w:rStyle w:val="fontstyle01"/>
          <w:rFonts w:ascii="Times New Roman" w:hAnsi="Times New Roman"/>
        </w:rPr>
        <w:t>Viscosity in stretching tendons</w:t>
      </w:r>
      <w:r w:rsidR="00A02325" w:rsidRPr="00121B0E">
        <w:rPr>
          <w:rStyle w:val="fontstyle01"/>
          <w:rFonts w:ascii="Times New Roman" w:hAnsi="Times New Roman"/>
        </w:rPr>
        <w:t>”</w:t>
      </w:r>
      <w:r w:rsidR="007D3FE5" w:rsidRPr="00121B0E">
        <w:rPr>
          <w:rStyle w:val="fontstyle01"/>
          <w:rFonts w:ascii="Times New Roman" w:hAnsi="Times New Roman"/>
        </w:rPr>
        <w:t xml:space="preserve">. </w:t>
      </w:r>
      <w:r w:rsidR="007D3FE5" w:rsidRPr="00F45904">
        <w:rPr>
          <w:rStyle w:val="fontstyle01"/>
          <w:rFonts w:ascii="Times New Roman" w:hAnsi="Times New Roman"/>
          <w:lang w:val="pt-BR"/>
        </w:rPr>
        <w:t>Universidade Estadual de Campinas. Campinas.</w:t>
      </w:r>
    </w:p>
    <w:p w14:paraId="0C81DB8F" w14:textId="44F417BA" w:rsidR="00A02325" w:rsidRPr="00121B0E" w:rsidRDefault="00907678" w:rsidP="007C189E">
      <w:pPr>
        <w:pStyle w:val="References"/>
        <w:rPr>
          <w:rStyle w:val="fontstyle01"/>
          <w:rFonts w:ascii="Times New Roman" w:hAnsi="Times New Roman"/>
        </w:rPr>
      </w:pPr>
      <w:r w:rsidRPr="00121B0E">
        <w:rPr>
          <w:rStyle w:val="fontstyle01"/>
          <w:rFonts w:ascii="Times New Roman" w:hAnsi="Times New Roman"/>
        </w:rPr>
        <w:t>Bernardes</w:t>
      </w:r>
      <w:r w:rsidR="00A02325" w:rsidRPr="00121B0E">
        <w:rPr>
          <w:rStyle w:val="fontstyle01"/>
          <w:rFonts w:ascii="Times New Roman" w:hAnsi="Times New Roman"/>
        </w:rPr>
        <w:t xml:space="preserve">, C., et al. 2005. “Biomechanical parameters' determination for knee joint modeling”. </w:t>
      </w:r>
      <w:r w:rsidR="00A02325" w:rsidRPr="00F45904">
        <w:rPr>
          <w:rStyle w:val="fontstyle01"/>
          <w:rFonts w:ascii="Times New Roman" w:hAnsi="Times New Roman"/>
          <w:lang w:val="pt-BR"/>
        </w:rPr>
        <w:t xml:space="preserve">Laboratório de Pesquisa do Exercício, Universidade Federal do Rio Grande do Sul. </w:t>
      </w:r>
      <w:r w:rsidR="00A02325" w:rsidRPr="00121B0E">
        <w:rPr>
          <w:rStyle w:val="fontstyle01"/>
          <w:rFonts w:ascii="Times New Roman" w:hAnsi="Times New Roman"/>
        </w:rPr>
        <w:t>Porto Alegre.</w:t>
      </w:r>
    </w:p>
    <w:p w14:paraId="3B098349" w14:textId="5A16EA76" w:rsidR="00A02325" w:rsidRPr="00121B0E" w:rsidRDefault="00907678" w:rsidP="007C189E">
      <w:pPr>
        <w:pStyle w:val="References"/>
        <w:rPr>
          <w:rStyle w:val="fontstyle01"/>
          <w:rFonts w:ascii="Times New Roman" w:hAnsi="Times New Roman"/>
        </w:rPr>
      </w:pPr>
      <w:r w:rsidRPr="00121B0E">
        <w:rPr>
          <w:rStyle w:val="fontstyle01"/>
          <w:rFonts w:ascii="Times New Roman" w:hAnsi="Times New Roman"/>
        </w:rPr>
        <w:t>Zheng</w:t>
      </w:r>
      <w:r w:rsidR="00A02325" w:rsidRPr="00121B0E">
        <w:rPr>
          <w:rStyle w:val="fontstyle01"/>
          <w:rFonts w:ascii="Times New Roman" w:hAnsi="Times New Roman"/>
        </w:rPr>
        <w:t>, N.; et al. 1998. “An analytical model of knee for estimation of internal forces during exercise”. American Sports Medicine Institute. Birmingham, Alabama, USA.</w:t>
      </w:r>
    </w:p>
    <w:p w14:paraId="136F94F0" w14:textId="2727F4B7" w:rsidR="002B6476" w:rsidRPr="00121B0E" w:rsidRDefault="00907678" w:rsidP="002B6476">
      <w:pPr>
        <w:pStyle w:val="References"/>
        <w:rPr>
          <w:rStyle w:val="fontstyle01"/>
          <w:rFonts w:ascii="Times New Roman" w:hAnsi="Times New Roman"/>
        </w:rPr>
      </w:pPr>
      <w:r w:rsidRPr="00121B0E">
        <w:rPr>
          <w:rStyle w:val="fontstyle01"/>
          <w:rFonts w:ascii="Times New Roman" w:hAnsi="Times New Roman"/>
        </w:rPr>
        <w:t>Rick Anderson</w:t>
      </w:r>
      <w:r w:rsidR="002B6476" w:rsidRPr="00121B0E">
        <w:rPr>
          <w:rStyle w:val="fontstyle01"/>
          <w:rFonts w:ascii="Times New Roman" w:hAnsi="Times New Roman"/>
        </w:rPr>
        <w:t xml:space="preserve">. 2019. “ASP.NET overview”. Microsoft. Available in: </w:t>
      </w:r>
      <w:r w:rsidRPr="00121B0E">
        <w:rPr>
          <w:rStyle w:val="fontstyle01"/>
          <w:rFonts w:ascii="Times New Roman" w:hAnsi="Times New Roman"/>
        </w:rPr>
        <w:t>https://docs.microsoft.com/en-us/aspnet/overview</w:t>
      </w:r>
      <w:r w:rsidR="002B6476" w:rsidRPr="00121B0E">
        <w:rPr>
          <w:rStyle w:val="fontstyle01"/>
          <w:rFonts w:ascii="Times New Roman" w:hAnsi="Times New Roman"/>
        </w:rPr>
        <w:t>. A</w:t>
      </w:r>
      <w:r w:rsidRPr="00121B0E">
        <w:rPr>
          <w:rStyle w:val="fontstyle01"/>
          <w:rFonts w:ascii="Times New Roman" w:hAnsi="Times New Roman"/>
        </w:rPr>
        <w:t>c</w:t>
      </w:r>
      <w:r w:rsidR="002B6476" w:rsidRPr="00121B0E">
        <w:rPr>
          <w:rStyle w:val="fontstyle01"/>
          <w:rFonts w:ascii="Times New Roman" w:hAnsi="Times New Roman"/>
        </w:rPr>
        <w:t xml:space="preserve">cessed on </w:t>
      </w:r>
      <w:r w:rsidRPr="00121B0E">
        <w:rPr>
          <w:rStyle w:val="fontstyle01"/>
          <w:rFonts w:ascii="Times New Roman" w:hAnsi="Times New Roman"/>
        </w:rPr>
        <w:t>June 19,</w:t>
      </w:r>
      <w:r w:rsidR="002B6476" w:rsidRPr="00121B0E">
        <w:rPr>
          <w:rStyle w:val="fontstyle01"/>
          <w:rFonts w:ascii="Times New Roman" w:hAnsi="Times New Roman"/>
        </w:rPr>
        <w:t xml:space="preserve"> 2021.</w:t>
      </w:r>
    </w:p>
    <w:p w14:paraId="00465F99" w14:textId="0DB07ED1" w:rsidR="00907678" w:rsidRPr="00121B0E" w:rsidRDefault="00907678" w:rsidP="00907678">
      <w:pPr>
        <w:pStyle w:val="References"/>
        <w:rPr>
          <w:rStyle w:val="fontstyle01"/>
          <w:rFonts w:ascii="Times New Roman" w:hAnsi="Times New Roman"/>
        </w:rPr>
      </w:pPr>
      <w:r w:rsidRPr="00121B0E">
        <w:rPr>
          <w:rStyle w:val="fontstyle01"/>
          <w:rFonts w:ascii="Times New Roman" w:hAnsi="Times New Roman"/>
        </w:rPr>
        <w:t>Gasparotto</w:t>
      </w:r>
      <w:r w:rsidR="002B6476" w:rsidRPr="00121B0E">
        <w:rPr>
          <w:rStyle w:val="fontstyle01"/>
          <w:rFonts w:ascii="Times New Roman" w:hAnsi="Times New Roman"/>
        </w:rPr>
        <w:t xml:space="preserve">, H. M. </w:t>
      </w:r>
      <w:r w:rsidRPr="00121B0E">
        <w:rPr>
          <w:rStyle w:val="fontstyle01"/>
          <w:rFonts w:ascii="Times New Roman" w:hAnsi="Times New Roman"/>
        </w:rPr>
        <w:t>2014. “</w:t>
      </w:r>
      <w:r w:rsidR="002B6476" w:rsidRPr="00121B0E">
        <w:rPr>
          <w:rStyle w:val="fontstyle01"/>
          <w:rFonts w:ascii="Times New Roman" w:hAnsi="Times New Roman"/>
        </w:rPr>
        <w:t>ASP.NET MVC</w:t>
      </w:r>
      <w:r w:rsidRPr="00121B0E">
        <w:rPr>
          <w:rStyle w:val="fontstyle01"/>
          <w:rFonts w:ascii="Times New Roman" w:hAnsi="Times New Roman"/>
        </w:rPr>
        <w:t xml:space="preserve"> Introduction”</w:t>
      </w:r>
      <w:r w:rsidR="002B6476" w:rsidRPr="00121B0E">
        <w:rPr>
          <w:rStyle w:val="fontstyle01"/>
          <w:rFonts w:ascii="Times New Roman" w:hAnsi="Times New Roman"/>
        </w:rPr>
        <w:t xml:space="preserve">. DEVMEDIA. 2014. </w:t>
      </w:r>
      <w:r w:rsidRPr="00121B0E">
        <w:rPr>
          <w:rStyle w:val="fontstyle01"/>
          <w:rFonts w:ascii="Times New Roman" w:hAnsi="Times New Roman"/>
        </w:rPr>
        <w:t>Available in</w:t>
      </w:r>
      <w:r w:rsidR="002B6476" w:rsidRPr="00121B0E">
        <w:rPr>
          <w:rStyle w:val="fontstyle01"/>
          <w:rFonts w:ascii="Times New Roman" w:hAnsi="Times New Roman"/>
        </w:rPr>
        <w:t xml:space="preserve">: devmedia.com.br/introducao-ao-asp-net-mvc/31878. </w:t>
      </w:r>
      <w:r w:rsidRPr="00121B0E">
        <w:rPr>
          <w:rStyle w:val="fontstyle01"/>
          <w:rFonts w:ascii="Times New Roman" w:hAnsi="Times New Roman"/>
        </w:rPr>
        <w:t>Accessed on June 19, 2021.</w:t>
      </w:r>
    </w:p>
    <w:p w14:paraId="46FDD66A" w14:textId="340B5737" w:rsidR="00A96C21" w:rsidRPr="00121B0E" w:rsidRDefault="00704E7F" w:rsidP="00907678">
      <w:pPr>
        <w:pStyle w:val="References"/>
        <w:rPr>
          <w:rStyle w:val="fontstyle01"/>
          <w:rFonts w:ascii="Times New Roman" w:hAnsi="Times New Roman"/>
        </w:rPr>
      </w:pPr>
      <w:r w:rsidRPr="00121B0E">
        <w:rPr>
          <w:rStyle w:val="fontstyle01"/>
          <w:rFonts w:ascii="Times New Roman" w:hAnsi="Times New Roman"/>
        </w:rPr>
        <w:t>Piazza</w:t>
      </w:r>
      <w:r w:rsidR="00A96C21" w:rsidRPr="00121B0E">
        <w:rPr>
          <w:rStyle w:val="fontstyle01"/>
          <w:rFonts w:ascii="Times New Roman" w:hAnsi="Times New Roman"/>
        </w:rPr>
        <w:t xml:space="preserve">, Stephen J.; </w:t>
      </w:r>
      <w:r w:rsidRPr="00121B0E">
        <w:rPr>
          <w:rStyle w:val="fontstyle01"/>
          <w:rFonts w:ascii="Times New Roman" w:hAnsi="Times New Roman"/>
        </w:rPr>
        <w:t>Delp</w:t>
      </w:r>
      <w:r w:rsidR="00A96C21" w:rsidRPr="00121B0E">
        <w:rPr>
          <w:rStyle w:val="fontstyle01"/>
          <w:rFonts w:ascii="Times New Roman" w:hAnsi="Times New Roman"/>
        </w:rPr>
        <w:t xml:space="preserve">, Scott L. </w:t>
      </w:r>
      <w:r w:rsidR="00ED1EF5" w:rsidRPr="00121B0E">
        <w:rPr>
          <w:rStyle w:val="fontstyle01"/>
          <w:rFonts w:ascii="Times New Roman" w:hAnsi="Times New Roman"/>
        </w:rPr>
        <w:t>2001. “</w:t>
      </w:r>
      <w:r w:rsidR="00A96C21" w:rsidRPr="00121B0E">
        <w:rPr>
          <w:rStyle w:val="fontstyle01"/>
          <w:rFonts w:ascii="Times New Roman" w:hAnsi="Times New Roman"/>
        </w:rPr>
        <w:t>Three-Dimensional Dynamic Simulation of Total Knee Replacement Motion During a Step-Up Task</w:t>
      </w:r>
      <w:r w:rsidR="00ED1EF5" w:rsidRPr="00121B0E">
        <w:rPr>
          <w:rStyle w:val="fontstyle01"/>
          <w:rFonts w:ascii="Times New Roman" w:hAnsi="Times New Roman"/>
        </w:rPr>
        <w:t>”</w:t>
      </w:r>
      <w:r w:rsidR="00A96C21" w:rsidRPr="00121B0E">
        <w:rPr>
          <w:rStyle w:val="fontstyle01"/>
          <w:rFonts w:ascii="Times New Roman" w:hAnsi="Times New Roman"/>
        </w:rPr>
        <w:t xml:space="preserve">. </w:t>
      </w:r>
      <w:r w:rsidR="00997035" w:rsidRPr="00121B0E">
        <w:rPr>
          <w:rStyle w:val="fontstyle01"/>
          <w:rFonts w:ascii="Times New Roman" w:hAnsi="Times New Roman"/>
        </w:rPr>
        <w:t>Journal of Biomechanical Engineering</w:t>
      </w:r>
      <w:r w:rsidR="00A96C21" w:rsidRPr="00121B0E">
        <w:rPr>
          <w:rStyle w:val="fontstyle01"/>
          <w:rFonts w:ascii="Times New Roman" w:hAnsi="Times New Roman"/>
        </w:rPr>
        <w:t>. ASME. Vol. 123. P. 599-606. DOI: 10.1115/1.1406950.</w:t>
      </w:r>
    </w:p>
    <w:p w14:paraId="5F84B303" w14:textId="0E23FA62" w:rsidR="00D63100" w:rsidRPr="00121B0E" w:rsidRDefault="00704E7F" w:rsidP="00907678">
      <w:pPr>
        <w:pStyle w:val="References"/>
        <w:rPr>
          <w:rStyle w:val="fontstyle01"/>
          <w:rFonts w:ascii="Times New Roman" w:hAnsi="Times New Roman"/>
        </w:rPr>
      </w:pPr>
      <w:r w:rsidRPr="00121B0E">
        <w:rPr>
          <w:rStyle w:val="fontstyle01"/>
          <w:rFonts w:ascii="Times New Roman" w:hAnsi="Times New Roman"/>
        </w:rPr>
        <w:t>Debski</w:t>
      </w:r>
      <w:r w:rsidR="00D63100" w:rsidRPr="00121B0E">
        <w:rPr>
          <w:rStyle w:val="fontstyle01"/>
          <w:rFonts w:ascii="Times New Roman" w:hAnsi="Times New Roman"/>
        </w:rPr>
        <w:t xml:space="preserve">, R. E; </w:t>
      </w:r>
      <w:r w:rsidRPr="00121B0E">
        <w:rPr>
          <w:rStyle w:val="fontstyle01"/>
          <w:rFonts w:ascii="Times New Roman" w:hAnsi="Times New Roman"/>
        </w:rPr>
        <w:t>Abramowitch</w:t>
      </w:r>
      <w:r w:rsidR="00D63100" w:rsidRPr="00121B0E">
        <w:rPr>
          <w:rStyle w:val="fontstyle01"/>
          <w:rFonts w:ascii="Times New Roman" w:hAnsi="Times New Roman"/>
        </w:rPr>
        <w:t xml:space="preserve">, S. D.; </w:t>
      </w:r>
      <w:r w:rsidRPr="00121B0E">
        <w:rPr>
          <w:rStyle w:val="fontstyle01"/>
          <w:rFonts w:ascii="Times New Roman" w:hAnsi="Times New Roman"/>
        </w:rPr>
        <w:t>Woo</w:t>
      </w:r>
      <w:r w:rsidR="00D63100" w:rsidRPr="00121B0E">
        <w:rPr>
          <w:rStyle w:val="fontstyle01"/>
          <w:rFonts w:ascii="Times New Roman" w:hAnsi="Times New Roman"/>
        </w:rPr>
        <w:t xml:space="preserve">, S. L.-Y.; </w:t>
      </w:r>
      <w:r w:rsidRPr="00121B0E">
        <w:rPr>
          <w:rStyle w:val="fontstyle01"/>
          <w:rFonts w:ascii="Times New Roman" w:hAnsi="Times New Roman"/>
        </w:rPr>
        <w:t>Clineff</w:t>
      </w:r>
      <w:r w:rsidR="00D63100" w:rsidRPr="00121B0E">
        <w:rPr>
          <w:rStyle w:val="fontstyle01"/>
          <w:rFonts w:ascii="Times New Roman" w:hAnsi="Times New Roman"/>
        </w:rPr>
        <w:t>, T. D. 2004. “An evaluation of the quasi-linear viscoelastic properties of the healing medial collateral ligament in a goat model”. Annals of Biomedical Engineering. DOI: 10.1023/b:abme.0000017539.85245.6a</w:t>
      </w:r>
    </w:p>
    <w:p w14:paraId="69C90BCF" w14:textId="1DBCC20A" w:rsidR="004E3D09" w:rsidRPr="00121B0E" w:rsidRDefault="00D401DA" w:rsidP="004235B3">
      <w:pPr>
        <w:pStyle w:val="References"/>
        <w:rPr>
          <w:rStyle w:val="fontstyle01"/>
          <w:rFonts w:ascii="Times New Roman" w:hAnsi="Times New Roman"/>
        </w:rPr>
      </w:pPr>
      <w:r w:rsidRPr="00121B0E">
        <w:rPr>
          <w:rStyle w:val="fontstyle01"/>
          <w:rFonts w:ascii="Times New Roman" w:hAnsi="Times New Roman"/>
        </w:rPr>
        <w:t xml:space="preserve">Xu, Qinwu e Engquist, Björn. 2018. “A mathematical model for fitting and predicting relaxation modulus and simulating viscoelastic responses”. </w:t>
      </w:r>
      <w:r w:rsidR="00122B94" w:rsidRPr="00121B0E">
        <w:rPr>
          <w:rStyle w:val="fontstyle01"/>
          <w:rFonts w:ascii="Times New Roman" w:hAnsi="Times New Roman"/>
        </w:rPr>
        <w:t xml:space="preserve">DOI: </w:t>
      </w:r>
      <w:r w:rsidRPr="00121B0E">
        <w:rPr>
          <w:rStyle w:val="fontstyle01"/>
          <w:rFonts w:ascii="Times New Roman" w:hAnsi="Times New Roman"/>
        </w:rPr>
        <w:t>10.6084/m9.figshare.c.4088969.</w:t>
      </w:r>
    </w:p>
    <w:p w14:paraId="2A66E18D" w14:textId="739DE00B" w:rsidR="00997035" w:rsidRPr="00121B0E" w:rsidRDefault="00E5387D" w:rsidP="00997035">
      <w:pPr>
        <w:pStyle w:val="References"/>
        <w:rPr>
          <w:rStyle w:val="fontstyle01"/>
          <w:rFonts w:ascii="Times New Roman" w:hAnsi="Times New Roman"/>
        </w:rPr>
      </w:pPr>
      <w:r w:rsidRPr="00121B0E">
        <w:rPr>
          <w:rStyle w:val="fontstyle01"/>
          <w:rFonts w:ascii="Times New Roman" w:hAnsi="Times New Roman"/>
        </w:rPr>
        <w:t xml:space="preserve">Weiss, Jeffrey A. e Gardiner, John C. 2001. “Computational Modeling of Ligament Mechanics”. University of Utah, Department of Bioengineering, Salt Lake City, Utah </w:t>
      </w:r>
      <w:bookmarkStart w:id="8" w:name="_Hlk75113267"/>
      <w:r w:rsidRPr="00121B0E">
        <w:rPr>
          <w:rStyle w:val="fontstyle01"/>
          <w:rFonts w:ascii="Times New Roman" w:hAnsi="Times New Roman"/>
        </w:rPr>
        <w:t>84112</w:t>
      </w:r>
      <w:bookmarkEnd w:id="8"/>
      <w:r w:rsidRPr="00121B0E">
        <w:rPr>
          <w:rStyle w:val="fontstyle01"/>
          <w:rFonts w:ascii="Times New Roman" w:hAnsi="Times New Roman"/>
        </w:rPr>
        <w:t>.</w:t>
      </w:r>
    </w:p>
    <w:p w14:paraId="1A062838" w14:textId="2B64AC22" w:rsidR="00EF2181" w:rsidRPr="00121B0E" w:rsidRDefault="00EF2181" w:rsidP="00997035">
      <w:pPr>
        <w:pStyle w:val="References"/>
        <w:rPr>
          <w:rStyle w:val="fontstyle01"/>
          <w:rFonts w:ascii="Times New Roman" w:hAnsi="Times New Roman"/>
        </w:rPr>
      </w:pPr>
      <w:r w:rsidRPr="00F45904">
        <w:rPr>
          <w:rStyle w:val="fontstyle01"/>
          <w:rFonts w:ascii="Times New Roman" w:hAnsi="Times New Roman"/>
          <w:lang w:val="pt-BR"/>
        </w:rPr>
        <w:t xml:space="preserve">De Pascalis, R.; Abrahams, I.D.; Parnell, W.J.. </w:t>
      </w:r>
      <w:r w:rsidRPr="00121B0E">
        <w:rPr>
          <w:rStyle w:val="fontstyle01"/>
          <w:rFonts w:ascii="Times New Roman" w:hAnsi="Times New Roman"/>
        </w:rPr>
        <w:t>2014. “On nonlinear viscoelastic deformations: a reappraisal of Fung’s quasi-linear viscoelastic model”. DOI: 10.1098/rspa.2014.0058.</w:t>
      </w:r>
    </w:p>
    <w:p w14:paraId="2E310894" w14:textId="78227F2F" w:rsidR="009B0970" w:rsidRDefault="009B0970" w:rsidP="004235B3">
      <w:pPr>
        <w:pStyle w:val="References"/>
        <w:rPr>
          <w:rStyle w:val="fontstyle01"/>
          <w:rFonts w:ascii="Times New Roman" w:hAnsi="Times New Roman"/>
        </w:rPr>
      </w:pPr>
    </w:p>
    <w:p w14:paraId="59461050" w14:textId="0271CECA" w:rsidR="002D3B87" w:rsidRDefault="002D3B87" w:rsidP="002D3B87">
      <w:pPr>
        <w:pStyle w:val="SectionHeader"/>
      </w:pPr>
      <w:r>
        <w:t>a</w:t>
      </w:r>
      <w:r>
        <w:t>ppendix</w:t>
      </w:r>
    </w:p>
    <w:p w14:paraId="6316D2C1" w14:textId="77777777" w:rsidR="002D3B87" w:rsidRPr="002D3B87" w:rsidRDefault="002D3B87" w:rsidP="002D3B87">
      <w:pPr>
        <w:pStyle w:val="SectionBody"/>
      </w:pPr>
    </w:p>
    <w:p w14:paraId="41C2EB8C" w14:textId="77777777" w:rsidR="002D3B87" w:rsidRDefault="002D3B87" w:rsidP="002D3B87">
      <w:pPr>
        <w:pStyle w:val="Sectionsubheader"/>
        <w:rPr>
          <w:rStyle w:val="fontstyle01"/>
          <w:rFonts w:ascii="Times New Roman" w:hAnsi="Times New Roman"/>
          <w:bCs/>
        </w:rPr>
      </w:pPr>
      <w:r w:rsidRPr="00932BD2">
        <w:rPr>
          <w:rStyle w:val="fontstyle01"/>
          <w:rFonts w:ascii="Times New Roman" w:hAnsi="Times New Roman"/>
          <w:bCs/>
        </w:rPr>
        <w:t>Development from equation (12) to equation (13)</w:t>
      </w:r>
    </w:p>
    <w:p w14:paraId="398397B6" w14:textId="77777777" w:rsidR="002D3B87" w:rsidRDefault="002D3B87" w:rsidP="0063626A">
      <w:pPr>
        <w:pStyle w:val="SectionBody"/>
        <w:ind w:firstLine="284"/>
      </w:pPr>
    </w:p>
    <w:p w14:paraId="4395C23C" w14:textId="002228CB" w:rsidR="0063626A" w:rsidRDefault="0063626A" w:rsidP="0063626A">
      <w:pPr>
        <w:pStyle w:val="SectionBody"/>
        <w:ind w:firstLine="284"/>
      </w:pPr>
      <w:r w:rsidRPr="00121B0E">
        <w:t xml:space="preserve">Based on material properties and the constants definition, can be assumed that </w:t>
      </w:r>
      <m:oMath>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r>
          <w:rPr>
            <w:rFonts w:ascii="Cambria Math" w:hAnsi="Cambria Math" w:cs="Arial"/>
          </w:rPr>
          <m:t>&gt;</m:t>
        </m:r>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oMath>
      <w:r w:rsidRPr="00121B0E">
        <w:t xml:space="preserve">, so, </w:t>
      </w:r>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oMath>
      <w:r w:rsidRPr="00121B0E">
        <w:t xml:space="preserve">, therefore, </w:t>
      </w: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oMath>
      <w:r w:rsidRPr="00121B0E">
        <w:t xml:space="preserve"> could be rewritten like:</w:t>
      </w:r>
    </w:p>
    <w:p w14:paraId="269559C7" w14:textId="77777777" w:rsidR="002D3B87" w:rsidRPr="00121B0E" w:rsidRDefault="002D3B87"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63626A" w:rsidRPr="0063626A" w14:paraId="2D34DED4" w14:textId="77777777" w:rsidTr="00607DD9">
        <w:trPr>
          <w:trHeight w:val="412"/>
        </w:trPr>
        <w:tc>
          <w:tcPr>
            <w:tcW w:w="9067" w:type="dxa"/>
          </w:tcPr>
          <w:p w14:paraId="0EF8C9F3" w14:textId="77777777" w:rsidR="0063626A" w:rsidRPr="009F7E0A" w:rsidRDefault="007F2025" w:rsidP="00607DD9">
            <w:pPr>
              <w:pStyle w:val="SectionBody"/>
              <w:ind w:firstLine="284"/>
            </w:pP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0063626A" w:rsidRPr="009F7E0A">
              <w:rPr>
                <w:iCs/>
              </w:rPr>
              <w:t>,</w:t>
            </w:r>
          </w:p>
        </w:tc>
        <w:tc>
          <w:tcPr>
            <w:tcW w:w="562" w:type="dxa"/>
          </w:tcPr>
          <w:p w14:paraId="79683136" w14:textId="54718242" w:rsidR="0063626A" w:rsidRPr="0063626A" w:rsidRDefault="0063626A" w:rsidP="00607DD9">
            <w:pPr>
              <w:pStyle w:val="SectionBody"/>
              <w:ind w:firstLine="17"/>
              <w:jc w:val="right"/>
              <w:rPr>
                <w:lang w:val="pt-BR"/>
              </w:rPr>
            </w:pPr>
            <w:r>
              <w:rPr>
                <w:lang w:val="pt-BR"/>
              </w:rPr>
              <w:t>(i)</w:t>
            </w:r>
          </w:p>
        </w:tc>
      </w:tr>
    </w:tbl>
    <w:p w14:paraId="60552861" w14:textId="77777777" w:rsidR="0063626A" w:rsidRPr="0063626A" w:rsidRDefault="0063626A" w:rsidP="0063626A">
      <w:pPr>
        <w:pStyle w:val="SectionBody"/>
        <w:ind w:firstLine="284"/>
        <w:rPr>
          <w:lang w:val="pt-BR"/>
        </w:rPr>
      </w:pPr>
    </w:p>
    <w:p w14:paraId="3DFB0860" w14:textId="77777777" w:rsidR="0063626A" w:rsidRPr="00121B0E" w:rsidRDefault="0063626A" w:rsidP="0063626A">
      <w:pPr>
        <w:pStyle w:val="SectionBody"/>
        <w:ind w:firstLine="284"/>
      </w:pPr>
      <w:r w:rsidRPr="00121B0E">
        <w:t>Then: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63626A" w:rsidRPr="00121B0E" w14:paraId="1AEC3761" w14:textId="77777777" w:rsidTr="00607DD9">
        <w:trPr>
          <w:trHeight w:val="412"/>
        </w:trPr>
        <w:tc>
          <w:tcPr>
            <w:tcW w:w="9067" w:type="dxa"/>
          </w:tcPr>
          <w:p w14:paraId="74DC9ED3" w14:textId="77777777" w:rsidR="0063626A" w:rsidRPr="00121B0E" w:rsidRDefault="007F2025" w:rsidP="00607DD9">
            <w:pPr>
              <w:pStyle w:val="SectionBody"/>
              <w:ind w:firstLine="284"/>
            </w:pPr>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0063626A" w:rsidRPr="00121B0E">
              <w:rPr>
                <w:iCs/>
              </w:rPr>
              <w:t>,</w:t>
            </w:r>
          </w:p>
        </w:tc>
        <w:tc>
          <w:tcPr>
            <w:tcW w:w="562" w:type="dxa"/>
          </w:tcPr>
          <w:p w14:paraId="4EC5F246" w14:textId="7BB06BCF" w:rsidR="0063626A" w:rsidRPr="00121B0E" w:rsidRDefault="0063626A" w:rsidP="00607DD9">
            <w:pPr>
              <w:pStyle w:val="SectionBody"/>
              <w:ind w:firstLine="0"/>
              <w:jc w:val="right"/>
            </w:pPr>
            <w:r w:rsidRPr="00121B0E">
              <w:t>(</w:t>
            </w:r>
            <w:r>
              <w:t>ii</w:t>
            </w:r>
            <w:r w:rsidRPr="00121B0E">
              <w:t>)</w:t>
            </w:r>
          </w:p>
        </w:tc>
      </w:tr>
    </w:tbl>
    <w:p w14:paraId="731556CE" w14:textId="77777777" w:rsidR="0063626A" w:rsidRPr="00121B0E" w:rsidRDefault="0063626A" w:rsidP="0063626A">
      <w:pPr>
        <w:pStyle w:val="SectionBody"/>
        <w:ind w:firstLine="284"/>
      </w:pPr>
    </w:p>
    <w:p w14:paraId="14B0237C" w14:textId="18BA2400" w:rsidR="0063626A" w:rsidRDefault="0063626A" w:rsidP="0063626A">
      <w:pPr>
        <w:pStyle w:val="SectionBody"/>
        <w:ind w:firstLine="284"/>
      </w:pPr>
      <w:r w:rsidRPr="00121B0E">
        <w:t xml:space="preserve">Applying equation </w:t>
      </w:r>
      <w:r>
        <w:t xml:space="preserve">(ii) </w:t>
      </w:r>
      <w:r w:rsidRPr="00121B0E">
        <w:t xml:space="preserve">in </w:t>
      </w:r>
      <w:r>
        <w:t>(</w:t>
      </w:r>
      <w:r w:rsidR="00CF6C0E">
        <w:t>12</w:t>
      </w:r>
      <w:r>
        <w:t>)</w:t>
      </w:r>
      <w:r w:rsidRPr="00121B0E">
        <w:t>:</w:t>
      </w:r>
    </w:p>
    <w:p w14:paraId="3803D364" w14:textId="77777777" w:rsidR="00E34159" w:rsidRDefault="00E34159"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6E3B0D" w:rsidRPr="00121B0E" w14:paraId="31AA5A1B" w14:textId="77777777" w:rsidTr="00D1600B">
        <w:trPr>
          <w:trHeight w:val="412"/>
        </w:trPr>
        <w:tc>
          <w:tcPr>
            <w:tcW w:w="8805" w:type="dxa"/>
          </w:tcPr>
          <w:p w14:paraId="535B5972" w14:textId="77777777" w:rsidR="006E3B0D" w:rsidRPr="00121B0E" w:rsidRDefault="006E3B0D" w:rsidP="00D1600B">
            <w:pPr>
              <w:pStyle w:val="SectionBody"/>
              <w:ind w:firstLine="284"/>
            </w:pPr>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with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w:r w:rsidRPr="00121B0E">
              <w:rPr>
                <w:iCs/>
              </w:rPr>
              <w:t>,</w:t>
            </w:r>
          </w:p>
        </w:tc>
        <w:tc>
          <w:tcPr>
            <w:tcW w:w="834" w:type="dxa"/>
          </w:tcPr>
          <w:p w14:paraId="72834992" w14:textId="357DBC32" w:rsidR="006E3B0D" w:rsidRPr="00121B0E" w:rsidRDefault="006E3B0D" w:rsidP="00D1600B">
            <w:pPr>
              <w:pStyle w:val="SectionBody"/>
              <w:ind w:firstLine="284"/>
              <w:jc w:val="center"/>
            </w:pPr>
            <w:r w:rsidRPr="00121B0E">
              <w:t>(</w:t>
            </w:r>
            <w:r>
              <w:t>13</w:t>
            </w:r>
            <w:r w:rsidRPr="00121B0E">
              <w:t>)</w:t>
            </w:r>
          </w:p>
        </w:tc>
      </w:tr>
    </w:tbl>
    <w:p w14:paraId="6E2A65A3" w14:textId="77777777" w:rsidR="006E3B0D" w:rsidRDefault="006E3B0D" w:rsidP="0063626A">
      <w:pPr>
        <w:pStyle w:val="SectionBody"/>
        <w:ind w:firstLine="284"/>
      </w:pPr>
    </w:p>
    <w:p w14:paraId="1A79A527" w14:textId="77777777" w:rsidR="002D3B87" w:rsidRDefault="002D3B87" w:rsidP="002D3B87">
      <w:pPr>
        <w:pStyle w:val="Sectionsubheader"/>
        <w:rPr>
          <w:rStyle w:val="fontstyle01"/>
          <w:rFonts w:ascii="Times New Roman" w:hAnsi="Times New Roman"/>
          <w:bCs/>
        </w:rPr>
      </w:pPr>
      <w:r w:rsidRPr="00932BD2">
        <w:rPr>
          <w:rStyle w:val="fontstyle01"/>
          <w:rFonts w:ascii="Times New Roman" w:hAnsi="Times New Roman"/>
          <w:bCs/>
        </w:rPr>
        <w:t>Development from equation (13) to equation (14)</w:t>
      </w:r>
    </w:p>
    <w:p w14:paraId="7212438F" w14:textId="77777777" w:rsidR="009D25D6" w:rsidRDefault="009D25D6" w:rsidP="006E3B0D">
      <w:pPr>
        <w:pStyle w:val="SectionBody"/>
        <w:ind w:firstLine="284"/>
      </w:pPr>
    </w:p>
    <w:p w14:paraId="6F8319ED" w14:textId="05D1706F" w:rsidR="006E3B0D" w:rsidRDefault="006E3B0D" w:rsidP="006E3B0D">
      <w:pPr>
        <w:pStyle w:val="SectionBody"/>
        <w:ind w:firstLine="284"/>
      </w:pPr>
      <w:r w:rsidRPr="00121B0E">
        <w:t>Deriving (</w:t>
      </w:r>
      <w:r>
        <w:t>13</w:t>
      </w:r>
      <w:r w:rsidRPr="00121B0E">
        <w:t>)</w:t>
      </w:r>
      <w:r>
        <w:t xml:space="preserve"> in function of time</w:t>
      </w:r>
      <w:r w:rsidRPr="00121B0E">
        <w:t>:</w:t>
      </w:r>
    </w:p>
    <w:p w14:paraId="4ED30247" w14:textId="77777777" w:rsidR="00E34159" w:rsidRDefault="00E34159" w:rsidP="006E3B0D">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9"/>
        <w:gridCol w:w="800"/>
      </w:tblGrid>
      <w:tr w:rsidR="006E3B0D" w:rsidRPr="00121B0E" w14:paraId="49136B77" w14:textId="77777777" w:rsidTr="00932BD2">
        <w:trPr>
          <w:trHeight w:val="412"/>
        </w:trPr>
        <w:tc>
          <w:tcPr>
            <w:tcW w:w="8839" w:type="dxa"/>
          </w:tcPr>
          <w:p w14:paraId="41DC00ED" w14:textId="2E8AC92C" w:rsidR="006E3B0D" w:rsidRPr="00121B0E" w:rsidRDefault="007F2025" w:rsidP="00D1600B">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eastAsiaTheme="minorEastAsia" w:hAnsi="Cambria Math" w:cs="Arial"/>
                </w:rPr>
                <m:t xml:space="preserve">,   where </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w:r w:rsidR="006E3B0D">
              <w:t>,</w:t>
            </w:r>
          </w:p>
        </w:tc>
        <w:tc>
          <w:tcPr>
            <w:tcW w:w="800" w:type="dxa"/>
          </w:tcPr>
          <w:p w14:paraId="301C4F1A" w14:textId="4594BF9A" w:rsidR="006E3B0D" w:rsidRPr="00121B0E" w:rsidRDefault="006E3B0D" w:rsidP="00D1600B">
            <w:pPr>
              <w:pStyle w:val="SectionBody"/>
              <w:ind w:firstLine="284"/>
              <w:jc w:val="center"/>
            </w:pPr>
            <w:r w:rsidRPr="00121B0E">
              <w:t>(</w:t>
            </w:r>
            <w:r w:rsidR="0085596F">
              <w:t>iii</w:t>
            </w:r>
            <w:r w:rsidRPr="00121B0E">
              <w:t>)</w:t>
            </w:r>
          </w:p>
        </w:tc>
      </w:tr>
    </w:tbl>
    <w:p w14:paraId="0CCD46A0" w14:textId="5553D348" w:rsidR="006E3B0D" w:rsidRDefault="006E3B0D" w:rsidP="0063626A">
      <w:pPr>
        <w:pStyle w:val="SectionBody"/>
        <w:ind w:firstLine="284"/>
      </w:pPr>
    </w:p>
    <w:p w14:paraId="43E6468F" w14:textId="100B413A" w:rsidR="006E3B0D" w:rsidRDefault="006E3B0D" w:rsidP="006E3B0D">
      <w:pPr>
        <w:pStyle w:val="SectionBody"/>
        <w:ind w:firstLine="284"/>
      </w:pPr>
      <w:r w:rsidRPr="00121B0E">
        <w:t>Applying the definition of calculus to the derivative of a definite integral:</w:t>
      </w:r>
    </w:p>
    <w:p w14:paraId="1AD202F9" w14:textId="77777777" w:rsidR="00E34159" w:rsidRDefault="00E34159" w:rsidP="006E3B0D">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0"/>
        <w:gridCol w:w="789"/>
      </w:tblGrid>
      <w:tr w:rsidR="006E3B0D" w:rsidRPr="00121B0E" w14:paraId="3715966D" w14:textId="77777777" w:rsidTr="00932BD2">
        <w:trPr>
          <w:trHeight w:val="412"/>
        </w:trPr>
        <w:tc>
          <w:tcPr>
            <w:tcW w:w="8850" w:type="dxa"/>
          </w:tcPr>
          <w:p w14:paraId="41FA4B25" w14:textId="32695E11" w:rsidR="006E3B0D" w:rsidRPr="00121B0E" w:rsidRDefault="007F2025" w:rsidP="00D1600B">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w:r w:rsidR="006E3B0D">
              <w:t>,</w:t>
            </w:r>
          </w:p>
        </w:tc>
        <w:tc>
          <w:tcPr>
            <w:tcW w:w="789" w:type="dxa"/>
          </w:tcPr>
          <w:p w14:paraId="3A21A076" w14:textId="76875C78" w:rsidR="006E3B0D" w:rsidRPr="00121B0E" w:rsidRDefault="006E3B0D" w:rsidP="00D1600B">
            <w:pPr>
              <w:pStyle w:val="SectionBody"/>
              <w:ind w:firstLine="284"/>
              <w:jc w:val="center"/>
            </w:pPr>
            <w:r w:rsidRPr="00121B0E">
              <w:t>(</w:t>
            </w:r>
            <w:r w:rsidR="0085596F">
              <w:t>i</w:t>
            </w:r>
            <w:r>
              <w:t>v</w:t>
            </w:r>
            <w:r w:rsidRPr="00121B0E">
              <w:t>)</w:t>
            </w:r>
          </w:p>
        </w:tc>
      </w:tr>
    </w:tbl>
    <w:p w14:paraId="131C5BCC" w14:textId="77777777" w:rsidR="006E3B0D" w:rsidRPr="00121B0E" w:rsidRDefault="006E3B0D" w:rsidP="006E3B0D">
      <w:pPr>
        <w:pStyle w:val="SectionBody"/>
        <w:ind w:firstLine="284"/>
      </w:pPr>
    </w:p>
    <w:p w14:paraId="59B365E7" w14:textId="05C8C714" w:rsidR="00503D27" w:rsidRDefault="00503D27" w:rsidP="00503D27">
      <w:pPr>
        <w:pStyle w:val="SectionBody"/>
        <w:ind w:firstLine="284"/>
      </w:pPr>
      <w:r w:rsidRPr="00121B0E">
        <w:t xml:space="preserve">where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oMath>
      <w:r w:rsidRPr="00121B0E">
        <w:t xml:space="preserve">, </w:t>
      </w:r>
      <m:oMath>
        <m:r>
          <w:rPr>
            <w:rFonts w:ascii="Cambria Math" w:eastAsiaTheme="minorEastAsia" w:hAnsi="Cambria Math" w:cs="Arial"/>
          </w:rPr>
          <m:t>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oMath>
      <w:r w:rsidRPr="00121B0E">
        <w:t xml:space="preserve"> and </w:t>
      </w:r>
      <m:oMath>
        <m:r>
          <w:rPr>
            <w:rFonts w:ascii="Cambria Math" w:hAnsi="Cambria Math"/>
          </w:rPr>
          <m:t>b</m:t>
        </m:r>
        <m:r>
          <w:rPr>
            <w:rFonts w:ascii="Cambria Math" w:eastAsiaTheme="minorEastAsia"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w:r w:rsidRPr="00121B0E">
        <w:t>.</w:t>
      </w:r>
    </w:p>
    <w:p w14:paraId="0289FBB9" w14:textId="77777777" w:rsidR="00E34159" w:rsidRPr="00121B0E" w:rsidRDefault="00E34159" w:rsidP="00503D27">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gridCol w:w="734"/>
      </w:tblGrid>
      <w:tr w:rsidR="00503D27" w:rsidRPr="00121B0E" w14:paraId="3132178E" w14:textId="77777777" w:rsidTr="00932BD2">
        <w:trPr>
          <w:trHeight w:val="412"/>
        </w:trPr>
        <w:tc>
          <w:tcPr>
            <w:tcW w:w="8905" w:type="dxa"/>
          </w:tcPr>
          <w:p w14:paraId="177FAE88" w14:textId="77777777" w:rsidR="00503D27" w:rsidRPr="00121B0E" w:rsidRDefault="007F2025" w:rsidP="00D1600B">
            <w:pPr>
              <w:pStyle w:val="SectionBody"/>
              <w:ind w:firstLine="284"/>
            </w:pPr>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503D27" w:rsidRPr="00121B0E">
              <w:t>,</w:t>
            </w:r>
          </w:p>
        </w:tc>
        <w:tc>
          <w:tcPr>
            <w:tcW w:w="734" w:type="dxa"/>
          </w:tcPr>
          <w:p w14:paraId="18574B69" w14:textId="77777777" w:rsidR="00503D27" w:rsidRPr="00121B0E" w:rsidRDefault="00503D27" w:rsidP="00D1600B">
            <w:pPr>
              <w:pStyle w:val="SectionBody"/>
              <w:ind w:firstLine="284"/>
              <w:jc w:val="right"/>
            </w:pPr>
          </w:p>
          <w:p w14:paraId="67F4B0DE" w14:textId="41F36C84" w:rsidR="00503D27" w:rsidRPr="00121B0E" w:rsidRDefault="00503D27" w:rsidP="00D1600B">
            <w:pPr>
              <w:pStyle w:val="SectionBody"/>
              <w:ind w:firstLine="284"/>
              <w:jc w:val="right"/>
            </w:pPr>
            <w:r w:rsidRPr="00121B0E">
              <w:t>(</w:t>
            </w:r>
            <w:r>
              <w:t>v</w:t>
            </w:r>
            <w:r w:rsidRPr="00121B0E">
              <w:t>)</w:t>
            </w:r>
          </w:p>
        </w:tc>
      </w:tr>
    </w:tbl>
    <w:p w14:paraId="7B03E333" w14:textId="544C1515" w:rsidR="006E3B0D" w:rsidRDefault="006E3B0D" w:rsidP="0063626A">
      <w:pPr>
        <w:pStyle w:val="SectionBody"/>
        <w:ind w:firstLine="284"/>
      </w:pPr>
    </w:p>
    <w:p w14:paraId="3D79C736" w14:textId="028A9731" w:rsidR="00503D27" w:rsidRDefault="00503D27" w:rsidP="00503D27">
      <w:pPr>
        <w:pStyle w:val="SectionBody"/>
        <w:ind w:firstLine="284"/>
      </w:pPr>
      <w:r w:rsidRPr="00121B0E">
        <w:t>Applying (</w:t>
      </w:r>
      <w:r>
        <w:t>v</w:t>
      </w:r>
      <w:r w:rsidRPr="00121B0E">
        <w:t>) in (</w:t>
      </w:r>
      <w:r>
        <w:t>i</w:t>
      </w:r>
      <w:r w:rsidR="0085596F">
        <w:t>ii</w:t>
      </w:r>
      <w:r>
        <w:t>)</w:t>
      </w:r>
      <w:r w:rsidRPr="00121B0E">
        <w:t>:</w:t>
      </w:r>
    </w:p>
    <w:p w14:paraId="19D6E203" w14:textId="77777777" w:rsidR="00E34159" w:rsidRPr="00121B0E" w:rsidRDefault="00E34159" w:rsidP="00503D27">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503D27" w:rsidRPr="00121B0E" w14:paraId="7D689F04" w14:textId="77777777" w:rsidTr="00932BD2">
        <w:trPr>
          <w:trHeight w:val="412"/>
        </w:trPr>
        <w:tc>
          <w:tcPr>
            <w:tcW w:w="8805" w:type="dxa"/>
          </w:tcPr>
          <w:p w14:paraId="21863A41" w14:textId="77777777" w:rsidR="00503D27" w:rsidRPr="00121B0E" w:rsidRDefault="007F2025" w:rsidP="00D1600B">
            <w:pPr>
              <w:pStyle w:val="SectionBody"/>
              <w:ind w:firstLine="284"/>
            </w:pPr>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w:r w:rsidR="00503D27" w:rsidRPr="00121B0E">
              <w:rPr>
                <w:iCs/>
              </w:rPr>
              <w:t>,</w:t>
            </w:r>
          </w:p>
        </w:tc>
        <w:tc>
          <w:tcPr>
            <w:tcW w:w="834" w:type="dxa"/>
          </w:tcPr>
          <w:p w14:paraId="3575A5DB" w14:textId="77777777" w:rsidR="00503D27" w:rsidRPr="00121B0E" w:rsidRDefault="00503D27" w:rsidP="00D1600B">
            <w:pPr>
              <w:pStyle w:val="SectionBody"/>
              <w:ind w:firstLine="284"/>
              <w:jc w:val="center"/>
            </w:pPr>
            <w:r w:rsidRPr="00121B0E">
              <w:t>(1</w:t>
            </w:r>
            <w:r>
              <w:t>4</w:t>
            </w:r>
            <w:r w:rsidRPr="00121B0E">
              <w:t>)</w:t>
            </w:r>
          </w:p>
        </w:tc>
      </w:tr>
      <w:tr w:rsidR="002D3B87" w:rsidRPr="00121B0E" w14:paraId="5A6B0510" w14:textId="77777777" w:rsidTr="00932BD2">
        <w:trPr>
          <w:trHeight w:val="412"/>
        </w:trPr>
        <w:tc>
          <w:tcPr>
            <w:tcW w:w="8805" w:type="dxa"/>
          </w:tcPr>
          <w:p w14:paraId="13035D37" w14:textId="77777777" w:rsidR="002D3B87" w:rsidRDefault="002D3B87" w:rsidP="00D1600B">
            <w:pPr>
              <w:pStyle w:val="SectionBody"/>
              <w:ind w:firstLine="284"/>
            </w:pPr>
          </w:p>
        </w:tc>
        <w:tc>
          <w:tcPr>
            <w:tcW w:w="834" w:type="dxa"/>
          </w:tcPr>
          <w:p w14:paraId="031BBE95" w14:textId="77777777" w:rsidR="002D3B87" w:rsidRPr="00121B0E" w:rsidRDefault="002D3B87" w:rsidP="00D1600B">
            <w:pPr>
              <w:pStyle w:val="SectionBody"/>
              <w:ind w:firstLine="284"/>
              <w:jc w:val="center"/>
            </w:pPr>
          </w:p>
        </w:tc>
      </w:tr>
    </w:tbl>
    <w:p w14:paraId="0FF2F444" w14:textId="77777777" w:rsidR="002D3B87" w:rsidRDefault="002D3B87" w:rsidP="002D3B87">
      <w:pPr>
        <w:pStyle w:val="Sectionsubheader"/>
        <w:rPr>
          <w:rStyle w:val="fontstyle01"/>
          <w:rFonts w:ascii="Times New Roman" w:hAnsi="Times New Roman"/>
          <w:bCs/>
        </w:rPr>
      </w:pPr>
      <w:r w:rsidRPr="00932BD2">
        <w:rPr>
          <w:rStyle w:val="fontstyle01"/>
          <w:rFonts w:ascii="Times New Roman" w:hAnsi="Times New Roman"/>
          <w:bCs/>
        </w:rPr>
        <w:t>Development from equation (1</w:t>
      </w:r>
      <w:r>
        <w:rPr>
          <w:rStyle w:val="fontstyle01"/>
          <w:rFonts w:ascii="Times New Roman" w:hAnsi="Times New Roman"/>
          <w:bCs/>
        </w:rPr>
        <w:t>9</w:t>
      </w:r>
      <w:r w:rsidRPr="00932BD2">
        <w:rPr>
          <w:rStyle w:val="fontstyle01"/>
          <w:rFonts w:ascii="Times New Roman" w:hAnsi="Times New Roman"/>
          <w:bCs/>
        </w:rPr>
        <w:t>)</w:t>
      </w:r>
      <w:r>
        <w:rPr>
          <w:rStyle w:val="fontstyle01"/>
          <w:rFonts w:ascii="Times New Roman" w:hAnsi="Times New Roman"/>
          <w:bCs/>
        </w:rPr>
        <w:t xml:space="preserve"> a</w:t>
      </w:r>
      <w:r>
        <w:rPr>
          <w:rStyle w:val="fontstyle01"/>
          <w:bCs/>
        </w:rPr>
        <w:t>nd (20)</w:t>
      </w:r>
      <w:r w:rsidRPr="00932BD2">
        <w:rPr>
          <w:rStyle w:val="fontstyle01"/>
          <w:rFonts w:ascii="Times New Roman" w:hAnsi="Times New Roman"/>
          <w:bCs/>
        </w:rPr>
        <w:t xml:space="preserve"> to equation (</w:t>
      </w:r>
      <w:r>
        <w:rPr>
          <w:rStyle w:val="fontstyle01"/>
          <w:rFonts w:ascii="Times New Roman" w:hAnsi="Times New Roman"/>
          <w:bCs/>
        </w:rPr>
        <w:t>2</w:t>
      </w:r>
      <w:r w:rsidRPr="00932BD2">
        <w:rPr>
          <w:rStyle w:val="fontstyle01"/>
          <w:rFonts w:ascii="Times New Roman" w:hAnsi="Times New Roman"/>
          <w:bCs/>
        </w:rPr>
        <w:t>1)</w:t>
      </w:r>
    </w:p>
    <w:p w14:paraId="2730A33C" w14:textId="77777777" w:rsidR="002D3B87" w:rsidRDefault="002D3B87" w:rsidP="0063626A">
      <w:pPr>
        <w:pStyle w:val="SectionBody"/>
        <w:ind w:firstLine="284"/>
      </w:pPr>
    </w:p>
    <w:p w14:paraId="2ECC398E" w14:textId="63113BD1" w:rsidR="0063626A" w:rsidRPr="00121B0E" w:rsidRDefault="0063626A" w:rsidP="0063626A">
      <w:pPr>
        <w:pStyle w:val="SectionBody"/>
        <w:ind w:firstLine="284"/>
      </w:pPr>
      <w:r w:rsidRPr="00121B0E">
        <w:t>Rewriting (</w:t>
      </w:r>
      <w:r>
        <w:t>19</w:t>
      </w:r>
      <w:r w:rsidRPr="00121B0E">
        <w:t>):</w:t>
      </w:r>
    </w:p>
    <w:p w14:paraId="6BC8C4E4" w14:textId="77777777" w:rsidR="0063626A" w:rsidRPr="00121B0E" w:rsidRDefault="0063626A"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5"/>
        <w:gridCol w:w="834"/>
      </w:tblGrid>
      <w:tr w:rsidR="0063626A" w:rsidRPr="00121B0E" w14:paraId="2CB44449" w14:textId="77777777" w:rsidTr="00607DD9">
        <w:trPr>
          <w:trHeight w:val="522"/>
        </w:trPr>
        <w:tc>
          <w:tcPr>
            <w:tcW w:w="8805" w:type="dxa"/>
          </w:tcPr>
          <w:p w14:paraId="7054A938" w14:textId="6F4F7C29" w:rsidR="0063626A" w:rsidRPr="00932BD2" w:rsidRDefault="0063626A" w:rsidP="00607DD9">
            <w:pPr>
              <w:pStyle w:val="SectionBody"/>
              <w:ind w:firstLine="284"/>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e>
              </m:nary>
            </m:oMath>
            <w:r w:rsidR="00E34159">
              <w:t>,</w:t>
            </w:r>
          </w:p>
          <w:p w14:paraId="10364389" w14:textId="13459AE9" w:rsidR="00932BD2" w:rsidRPr="00932BD2" w:rsidRDefault="00932BD2" w:rsidP="00607DD9">
            <w:pPr>
              <w:pStyle w:val="SectionBody"/>
              <w:ind w:firstLine="284"/>
              <w:rPr>
                <w:b/>
              </w:rPr>
            </w:pPr>
          </w:p>
        </w:tc>
        <w:tc>
          <w:tcPr>
            <w:tcW w:w="834" w:type="dxa"/>
          </w:tcPr>
          <w:p w14:paraId="0CC9970B" w14:textId="77777777" w:rsidR="0063626A" w:rsidRPr="00121B0E" w:rsidRDefault="0063626A" w:rsidP="00607DD9">
            <w:pPr>
              <w:pStyle w:val="SectionBody"/>
              <w:ind w:firstLine="284"/>
              <w:jc w:val="right"/>
            </w:pPr>
          </w:p>
        </w:tc>
      </w:tr>
      <w:tr w:rsidR="0063626A" w:rsidRPr="00121B0E" w14:paraId="1505D8A8" w14:textId="77777777" w:rsidTr="00607DD9">
        <w:trPr>
          <w:trHeight w:val="522"/>
        </w:trPr>
        <w:tc>
          <w:tcPr>
            <w:tcW w:w="8805" w:type="dxa"/>
          </w:tcPr>
          <w:p w14:paraId="3AC15757" w14:textId="431A78B3" w:rsidR="0063626A" w:rsidRPr="00121B0E" w:rsidRDefault="0063626A" w:rsidP="00E3415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0</m:t>
                      </m:r>
                    </m:e>
                  </m:d>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-1</m:t>
                  </m:r>
                </m:e>
              </m:d>
            </m:oMath>
            <w:r w:rsidR="00E34159">
              <w:t>,</w:t>
            </w:r>
          </w:p>
        </w:tc>
        <w:tc>
          <w:tcPr>
            <w:tcW w:w="834" w:type="dxa"/>
          </w:tcPr>
          <w:p w14:paraId="26408A49" w14:textId="77777777" w:rsidR="0063626A" w:rsidRPr="00121B0E" w:rsidRDefault="0063626A" w:rsidP="00607DD9">
            <w:pPr>
              <w:pStyle w:val="SectionBody"/>
              <w:ind w:firstLine="284"/>
              <w:jc w:val="right"/>
            </w:pPr>
          </w:p>
        </w:tc>
      </w:tr>
      <w:tr w:rsidR="0063626A" w:rsidRPr="00121B0E" w14:paraId="32EC749C" w14:textId="77777777" w:rsidTr="00607DD9">
        <w:trPr>
          <w:trHeight w:val="522"/>
        </w:trPr>
        <w:tc>
          <w:tcPr>
            <w:tcW w:w="8805" w:type="dxa"/>
          </w:tcPr>
          <w:p w14:paraId="368607C3" w14:textId="77777777" w:rsidR="0063626A" w:rsidRPr="00121B0E" w:rsidRDefault="0063626A" w:rsidP="00E34159">
            <w:pPr>
              <w:pStyle w:val="SectionBody"/>
              <w:ind w:firstLine="284"/>
              <w:rPr>
                <w:b/>
              </w:rPr>
            </w:pPr>
            <m:oMath>
              <m:r>
                <m:rPr>
                  <m:sty m:val="bi"/>
                </m:rP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t</m:t>
                  </m:r>
                </m:e>
              </m:d>
            </m:oMath>
            <w:r w:rsidRPr="00121B0E">
              <w:t>.</w:t>
            </w:r>
          </w:p>
        </w:tc>
        <w:tc>
          <w:tcPr>
            <w:tcW w:w="834" w:type="dxa"/>
          </w:tcPr>
          <w:p w14:paraId="4EE499C8" w14:textId="6BE7240D" w:rsidR="0063626A" w:rsidRPr="00121B0E" w:rsidRDefault="0063626A" w:rsidP="00607DD9">
            <w:pPr>
              <w:pStyle w:val="SectionBody"/>
              <w:ind w:firstLine="284"/>
              <w:jc w:val="right"/>
            </w:pPr>
            <w:r w:rsidRPr="00121B0E">
              <w:t>(</w:t>
            </w:r>
            <w:r>
              <w:t>21</w:t>
            </w:r>
            <w:r w:rsidRPr="00121B0E">
              <w:t>)</w:t>
            </w:r>
          </w:p>
        </w:tc>
      </w:tr>
    </w:tbl>
    <w:p w14:paraId="34424E2D" w14:textId="76A59A75" w:rsidR="0063626A" w:rsidRPr="00121B0E" w:rsidRDefault="0063626A" w:rsidP="0063626A">
      <w:pPr>
        <w:pStyle w:val="SectionBody"/>
        <w:ind w:firstLine="284"/>
      </w:pPr>
      <w:r w:rsidRPr="00121B0E">
        <w:t>Rewriting (</w:t>
      </w:r>
      <w:r>
        <w:t>20</w:t>
      </w:r>
      <w:r w:rsidRPr="00121B0E">
        <w:t>):</w:t>
      </w:r>
    </w:p>
    <w:p w14:paraId="6EBDF574" w14:textId="77777777" w:rsidR="0063626A" w:rsidRPr="00121B0E" w:rsidRDefault="0063626A" w:rsidP="0063626A">
      <w:pPr>
        <w:pStyle w:val="SectionBody"/>
        <w:ind w:firstLine="28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63626A" w:rsidRPr="00121B0E" w14:paraId="3375A614" w14:textId="77777777" w:rsidTr="00607DD9">
        <w:trPr>
          <w:trHeight w:val="522"/>
        </w:trPr>
        <w:tc>
          <w:tcPr>
            <w:tcW w:w="9067" w:type="dxa"/>
          </w:tcPr>
          <w:p w14:paraId="087E4C92" w14:textId="2259B246" w:rsidR="0063626A" w:rsidRPr="00121B0E" w:rsidRDefault="0063626A" w:rsidP="00E34159">
            <w:pPr>
              <w:pStyle w:val="SectionBody"/>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m:rPr>
                          <m:sty m:val="bi"/>
                        </m:rP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e>
              </m:nary>
            </m:oMath>
            <w:r w:rsidRPr="00121B0E">
              <w:t>,</w:t>
            </w:r>
          </w:p>
        </w:tc>
        <w:tc>
          <w:tcPr>
            <w:tcW w:w="562" w:type="dxa"/>
          </w:tcPr>
          <w:p w14:paraId="704C2007" w14:textId="77777777" w:rsidR="0063626A" w:rsidRPr="00121B0E" w:rsidRDefault="0063626A" w:rsidP="00607DD9">
            <w:pPr>
              <w:pStyle w:val="SectionBody"/>
              <w:ind w:firstLine="284"/>
              <w:jc w:val="right"/>
            </w:pPr>
          </w:p>
        </w:tc>
      </w:tr>
      <w:tr w:rsidR="0063626A" w:rsidRPr="00121B0E" w14:paraId="087CCEF8" w14:textId="77777777" w:rsidTr="00E34159">
        <w:trPr>
          <w:trHeight w:val="210"/>
        </w:trPr>
        <w:tc>
          <w:tcPr>
            <w:tcW w:w="9067" w:type="dxa"/>
          </w:tcPr>
          <w:p w14:paraId="13F4F033" w14:textId="431F112F" w:rsidR="0063626A" w:rsidRPr="00121B0E" w:rsidRDefault="0063626A" w:rsidP="00E34159">
            <w:pPr>
              <w:pStyle w:val="SectionBody"/>
              <w:tabs>
                <w:tab w:val="left" w:pos="7710"/>
              </w:tabs>
              <w:ind w:firstLine="284"/>
              <w:rPr>
                <w:b/>
              </w:rPr>
            </w:pPr>
            <m:oMath>
              <m:r>
                <m:rPr>
                  <m:sty m:val="bi"/>
                </m:rPr>
                <w:rPr>
                  <w:rFonts w:ascii="Cambria Math" w:hAnsi="Cambria Math"/>
                </w:rPr>
                <m:t>σ</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b/>
                      <w:bCs/>
                      <w:i/>
                      <w:iCs/>
                    </w:rPr>
                  </m:ctrlPr>
                </m:sSubPr>
                <m:e>
                  <m:r>
                    <m:rPr>
                      <m:sty m:val="bi"/>
                    </m:rPr>
                    <w:rPr>
                      <w:rFonts w:ascii="Cambria Math" w:hAnsi="Cambria Math"/>
                    </w:rPr>
                    <m:t>σ</m:t>
                  </m:r>
                </m:e>
                <m:sub>
                  <m:r>
                    <m:rPr>
                      <m:sty m:val="bi"/>
                    </m:rPr>
                    <w:rPr>
                      <w:rFonts w:ascii="Cambria Math" w:hAnsi="Cambria Math"/>
                    </w:rPr>
                    <m:t>e</m:t>
                  </m:r>
                </m:sub>
              </m:sSub>
              <m:r>
                <w:rPr>
                  <w:rFonts w:ascii="Cambria Math" w:hAnsi="Cambria Math"/>
                </w:rPr>
                <m:t>∙</m:t>
              </m:r>
              <m:r>
                <m:rPr>
                  <m:sty m:val="bi"/>
                </m:rPr>
                <w:rPr>
                  <w:rFonts w:ascii="Cambria Math" w:hAnsi="Cambria Math"/>
                </w:rPr>
                <m:t>g</m:t>
              </m:r>
              <m:d>
                <m:dPr>
                  <m:ctrlPr>
                    <w:rPr>
                      <w:rFonts w:ascii="Cambria Math" w:hAnsi="Cambria Math" w:cs="Arial"/>
                      <w:i/>
                    </w:rPr>
                  </m:ctrlPr>
                </m:dPr>
                <m:e>
                  <m:r>
                    <w:rPr>
                      <w:rFonts w:ascii="Cambria Math" w:hAnsi="Cambria Math" w:cs="Arial"/>
                    </w:rPr>
                    <m:t>t</m:t>
                  </m:r>
                </m:e>
              </m:d>
            </m:oMath>
            <w:r w:rsidRPr="00121B0E">
              <w:t>.</w:t>
            </w:r>
            <w:r w:rsidR="005828FB">
              <w:tab/>
              <w:t>(repeated)</w:t>
            </w:r>
          </w:p>
        </w:tc>
        <w:tc>
          <w:tcPr>
            <w:tcW w:w="562" w:type="dxa"/>
          </w:tcPr>
          <w:p w14:paraId="36AF91E5" w14:textId="5D8BD29B" w:rsidR="0063626A" w:rsidRPr="00121B0E" w:rsidRDefault="0063626A" w:rsidP="00607DD9">
            <w:pPr>
              <w:pStyle w:val="SectionBody"/>
              <w:ind w:firstLine="0"/>
              <w:jc w:val="right"/>
            </w:pPr>
            <w:r w:rsidRPr="00121B0E">
              <w:t>(</w:t>
            </w:r>
            <w:r>
              <w:t>21</w:t>
            </w:r>
            <w:r w:rsidRPr="00121B0E">
              <w:t>)</w:t>
            </w:r>
          </w:p>
        </w:tc>
      </w:tr>
    </w:tbl>
    <w:p w14:paraId="66BDEB41" w14:textId="77777777" w:rsidR="0063626A" w:rsidRPr="00121B0E" w:rsidRDefault="0063626A" w:rsidP="004235B3">
      <w:pPr>
        <w:pStyle w:val="References"/>
        <w:rPr>
          <w:rStyle w:val="fontstyle01"/>
          <w:rFonts w:ascii="Times New Roman" w:hAnsi="Times New Roman"/>
        </w:rPr>
      </w:pPr>
    </w:p>
    <w:bookmarkEnd w:id="7"/>
    <w:p w14:paraId="0F911C84" w14:textId="56AE13BA" w:rsidR="004235B3" w:rsidRPr="00121B0E" w:rsidRDefault="00216118" w:rsidP="00503D27">
      <w:pPr>
        <w:pStyle w:val="SectionHeader"/>
        <w:numPr>
          <w:ilvl w:val="0"/>
          <w:numId w:val="0"/>
        </w:numPr>
        <w:spacing w:line="0" w:lineRule="atLeast"/>
      </w:pPr>
      <w:r>
        <w:t>7</w:t>
      </w:r>
      <w:r w:rsidR="0063626A">
        <w:t xml:space="preserve">. </w:t>
      </w:r>
      <w:r w:rsidR="004235B3" w:rsidRPr="00121B0E">
        <w:t>Responsibility notice</w:t>
      </w:r>
    </w:p>
    <w:p w14:paraId="063660B8" w14:textId="77777777" w:rsidR="00521FC5" w:rsidRPr="00121B0E" w:rsidRDefault="00521FC5" w:rsidP="004235B3">
      <w:pPr>
        <w:pStyle w:val="SectionBody"/>
        <w:ind w:firstLine="284"/>
        <w:rPr>
          <w:iCs/>
          <w:color w:val="FF0000"/>
        </w:rPr>
      </w:pPr>
    </w:p>
    <w:p w14:paraId="2B90AEEE" w14:textId="68C2BB0B" w:rsidR="00F63D9A" w:rsidRPr="00121B0E" w:rsidRDefault="004235B3" w:rsidP="004235B3">
      <w:pPr>
        <w:pStyle w:val="SectionBody"/>
        <w:ind w:firstLine="284"/>
      </w:pPr>
      <w:r w:rsidRPr="00121B0E">
        <w:t>The authors ar</w:t>
      </w:r>
      <w:r w:rsidR="00521FC5" w:rsidRPr="00121B0E">
        <w:t>e</w:t>
      </w:r>
      <w:r w:rsidRPr="00121B0E">
        <w:t xml:space="preserve"> the only responsible for the printed material included in this paper.</w:t>
      </w:r>
    </w:p>
    <w:sectPr w:rsidR="00F63D9A" w:rsidRPr="00121B0E" w:rsidSect="00360609">
      <w:headerReference w:type="even" r:id="rId22"/>
      <w:headerReference w:type="default" r:id="rId23"/>
      <w:headerReference w:type="first" r:id="rId24"/>
      <w:pgSz w:w="11907" w:h="16840" w:code="9"/>
      <w:pgMar w:top="1701" w:right="1134" w:bottom="1134" w:left="1134" w:header="851" w:footer="0"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UNO MELLO SILVEIRA" w:date="2021-06-28T00:24:00Z" w:initials="BMS">
    <w:p w14:paraId="48F0D3D0" w14:textId="073BC8BD" w:rsidR="00A6646E" w:rsidRPr="00A6646E" w:rsidRDefault="00A6646E">
      <w:pPr>
        <w:pStyle w:val="Textodecomentrio"/>
        <w:rPr>
          <w:lang w:val="pt-BR"/>
        </w:rPr>
      </w:pPr>
      <w:r>
        <w:rPr>
          <w:rStyle w:val="Refdecomentrio"/>
        </w:rPr>
        <w:annotationRef/>
      </w:r>
      <w:r w:rsidRPr="00A6646E">
        <w:rPr>
          <w:lang w:val="pt-BR"/>
        </w:rPr>
        <w:t>Como estava não fazia muit</w:t>
      </w:r>
      <w:r>
        <w:rPr>
          <w:lang w:val="pt-BR"/>
        </w:rPr>
        <w:t>o</w:t>
      </w:r>
      <w:r w:rsidRPr="00A6646E">
        <w:rPr>
          <w:lang w:val="pt-BR"/>
        </w:rPr>
        <w:t xml:space="preserve"> s</w:t>
      </w:r>
      <w:r>
        <w:rPr>
          <w:lang w:val="pt-BR"/>
        </w:rPr>
        <w:t>entido para mim. Minha ideia aqui é só explicar que antes de tudo os dados vindos no “request” precisam ser validados só para garantir que nenhum valor estranho foi passado.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F0D3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3955A" w16cex:dateUtc="2021-06-28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F0D3D0" w16cid:durableId="2483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1304" w14:textId="77777777" w:rsidR="007F2025" w:rsidRDefault="007F2025">
      <w:r>
        <w:separator/>
      </w:r>
    </w:p>
  </w:endnote>
  <w:endnote w:type="continuationSeparator" w:id="0">
    <w:p w14:paraId="15CC034E" w14:textId="77777777" w:rsidR="007F2025" w:rsidRDefault="007F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E327" w14:textId="77777777" w:rsidR="007F2025" w:rsidRDefault="007F2025">
      <w:r>
        <w:separator/>
      </w:r>
    </w:p>
  </w:footnote>
  <w:footnote w:type="continuationSeparator" w:id="0">
    <w:p w14:paraId="549EC85E" w14:textId="77777777" w:rsidR="007F2025" w:rsidRDefault="007F2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6451" w14:textId="59EBBA77" w:rsidR="00B2717A" w:rsidRPr="00F41F68" w:rsidRDefault="009B0970" w:rsidP="001F62DF">
    <w:pPr>
      <w:pStyle w:val="Rodap"/>
      <w:tabs>
        <w:tab w:val="clear" w:pos="4419"/>
        <w:tab w:val="clear" w:pos="8838"/>
        <w:tab w:val="left" w:pos="5706"/>
      </w:tabs>
      <w:rPr>
        <w:rFonts w:ascii="Arial" w:hAnsi="Arial" w:cs="Arial"/>
        <w:sz w:val="16"/>
        <w:szCs w:val="16"/>
        <w:lang w:val="pt-BR"/>
      </w:rPr>
    </w:pPr>
    <w:r>
      <w:rPr>
        <w:rFonts w:ascii="Arial" w:hAnsi="Arial" w:cs="Arial"/>
        <w:sz w:val="16"/>
        <w:szCs w:val="16"/>
        <w:lang w:val="pt-BR"/>
      </w:rPr>
      <w:t xml:space="preserve">B. Silveira, S. Barros, </w:t>
    </w:r>
    <w:r w:rsidR="00F41F68" w:rsidRPr="00F41F68">
      <w:rPr>
        <w:rFonts w:ascii="Arial" w:hAnsi="Arial" w:cs="Arial"/>
        <w:sz w:val="16"/>
        <w:szCs w:val="16"/>
        <w:lang w:val="pt-BR"/>
      </w:rPr>
      <w:t>R. Rodarte, P.</w:t>
    </w:r>
    <w:r w:rsidR="00F41F68">
      <w:rPr>
        <w:rFonts w:ascii="Arial" w:hAnsi="Arial" w:cs="Arial"/>
        <w:sz w:val="16"/>
        <w:szCs w:val="16"/>
        <w:lang w:val="pt-BR"/>
      </w:rPr>
      <w:t xml:space="preserve"> Kenedi</w:t>
    </w:r>
  </w:p>
  <w:p w14:paraId="741C8825" w14:textId="4B548DBE" w:rsidR="00B2717A" w:rsidRPr="00306F20" w:rsidRDefault="009B0970">
    <w:pPr>
      <w:pStyle w:val="Cabealho"/>
    </w:pPr>
    <w:r w:rsidRPr="009B0970">
      <w:rPr>
        <w:rFonts w:ascii="Arial" w:hAnsi="Arial" w:cs="Arial"/>
        <w:sz w:val="16"/>
        <w:szCs w:val="16"/>
        <w:lang w:eastAsia="x-none"/>
      </w:rPr>
      <w:t xml:space="preserve">Viscoelastic Modeling </w:t>
    </w:r>
    <w:r>
      <w:rPr>
        <w:rFonts w:ascii="Arial" w:hAnsi="Arial" w:cs="Arial"/>
        <w:sz w:val="16"/>
        <w:szCs w:val="16"/>
        <w:lang w:eastAsia="x-none"/>
      </w:rPr>
      <w:t>o</w:t>
    </w:r>
    <w:r w:rsidRPr="009B0970">
      <w:rPr>
        <w:rFonts w:ascii="Arial" w:hAnsi="Arial" w:cs="Arial"/>
        <w:sz w:val="16"/>
        <w:szCs w:val="16"/>
        <w:lang w:eastAsia="x-none"/>
      </w:rPr>
      <w:t>f Porcine Ligaments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910" w14:textId="176DE332" w:rsidR="00B2717A" w:rsidRPr="0024637E" w:rsidRDefault="00B2717A" w:rsidP="001F62DF">
    <w:pPr>
      <w:pStyle w:val="Rodap"/>
      <w:tabs>
        <w:tab w:val="clear" w:pos="4419"/>
        <w:tab w:val="clear" w:pos="8838"/>
        <w:tab w:val="left" w:pos="5706"/>
      </w:tabs>
      <w:jc w:val="right"/>
      <w:rPr>
        <w:rFonts w:ascii="Arial" w:hAnsi="Arial" w:cs="Arial"/>
        <w:sz w:val="16"/>
      </w:rPr>
    </w:pPr>
    <w:r w:rsidRPr="0024637E">
      <w:rPr>
        <w:rFonts w:ascii="Arial" w:hAnsi="Arial" w:cs="Arial"/>
        <w:sz w:val="16"/>
      </w:rPr>
      <w:t>2</w:t>
    </w:r>
    <w:r w:rsidR="00501D73">
      <w:rPr>
        <w:rFonts w:ascii="Arial" w:hAnsi="Arial" w:cs="Arial"/>
        <w:sz w:val="16"/>
      </w:rPr>
      <w:t>6</w:t>
    </w:r>
    <w:r w:rsidR="00967732" w:rsidRPr="009352B2">
      <w:rPr>
        <w:rFonts w:ascii="Arial" w:hAnsi="Arial" w:cs="Arial"/>
        <w:sz w:val="16"/>
        <w:vertAlign w:val="superscript"/>
      </w:rPr>
      <w:t>th</w:t>
    </w:r>
    <w:r w:rsidRPr="0024637E">
      <w:rPr>
        <w:rFonts w:ascii="Arial" w:hAnsi="Arial" w:cs="Arial"/>
        <w:sz w:val="16"/>
      </w:rPr>
      <w:t xml:space="preserve"> </w:t>
    </w:r>
    <w:r w:rsidR="00A50CF7" w:rsidRPr="0024637E">
      <w:rPr>
        <w:rFonts w:ascii="Arial" w:hAnsi="Arial" w:cs="Arial"/>
        <w:sz w:val="16"/>
      </w:rPr>
      <w:t xml:space="preserve">ABCM </w:t>
    </w:r>
    <w:r w:rsidRPr="0024637E">
      <w:rPr>
        <w:rFonts w:ascii="Arial" w:hAnsi="Arial" w:cs="Arial"/>
        <w:sz w:val="16"/>
      </w:rPr>
      <w:t>International Con</w:t>
    </w:r>
    <w:r w:rsidR="00CD2F1C" w:rsidRPr="0024637E">
      <w:rPr>
        <w:rFonts w:ascii="Arial" w:hAnsi="Arial" w:cs="Arial"/>
        <w:sz w:val="16"/>
      </w:rPr>
      <w:t>gress of Mechanical Engineering</w:t>
    </w:r>
  </w:p>
  <w:p w14:paraId="270D6FF8" w14:textId="524B2D8B" w:rsidR="00B2717A" w:rsidRPr="000D4D9D" w:rsidRDefault="00501D73" w:rsidP="001F62DF">
    <w:pPr>
      <w:pStyle w:val="Rodap"/>
      <w:tabs>
        <w:tab w:val="clear" w:pos="4419"/>
        <w:tab w:val="clear" w:pos="8838"/>
        <w:tab w:val="left" w:pos="6192"/>
      </w:tabs>
      <w:spacing w:after="40"/>
      <w:jc w:val="right"/>
      <w:rPr>
        <w:rFonts w:ascii="Arial" w:hAnsi="Arial" w:cs="Arial"/>
        <w:sz w:val="16"/>
      </w:rPr>
    </w:pPr>
    <w:r w:rsidRPr="000D4D9D">
      <w:rPr>
        <w:rFonts w:ascii="Arial" w:hAnsi="Arial" w:cs="Arial"/>
        <w:sz w:val="16"/>
      </w:rPr>
      <w:t>November</w:t>
    </w:r>
    <w:r w:rsidR="00105BD4" w:rsidRPr="000D4D9D">
      <w:rPr>
        <w:rFonts w:ascii="Arial" w:hAnsi="Arial" w:cs="Arial"/>
        <w:sz w:val="16"/>
      </w:rPr>
      <w:t xml:space="preserve"> </w:t>
    </w:r>
    <w:r w:rsidRPr="000D4D9D">
      <w:rPr>
        <w:rFonts w:ascii="Arial" w:hAnsi="Arial" w:cs="Arial"/>
        <w:sz w:val="16"/>
      </w:rPr>
      <w:t>22</w:t>
    </w:r>
    <w:r w:rsidR="00105BD4" w:rsidRPr="000D4D9D">
      <w:rPr>
        <w:rFonts w:ascii="Arial" w:hAnsi="Arial" w:cs="Arial"/>
        <w:sz w:val="16"/>
      </w:rPr>
      <w:t>-</w:t>
    </w:r>
    <w:r w:rsidR="000D4D9D">
      <w:rPr>
        <w:rFonts w:ascii="Arial" w:hAnsi="Arial" w:cs="Arial"/>
        <w:sz w:val="16"/>
      </w:rPr>
      <w:t>26, 2021</w:t>
    </w:r>
    <w:r w:rsidR="000D4D9D" w:rsidRPr="000D4D9D">
      <w:rPr>
        <w:rFonts w:ascii="Arial" w:hAnsi="Arial" w:cs="Arial"/>
        <w:sz w:val="16"/>
      </w:rPr>
      <w:t>.</w:t>
    </w:r>
    <w:r w:rsidR="00B2717A" w:rsidRPr="000D4D9D">
      <w:rPr>
        <w:rFonts w:ascii="Arial" w:hAnsi="Arial" w:cs="Arial"/>
        <w:sz w:val="16"/>
      </w:rPr>
      <w:t xml:space="preserve"> </w:t>
    </w:r>
    <w:r w:rsidRPr="000D4D9D">
      <w:rPr>
        <w:rFonts w:ascii="Arial" w:hAnsi="Arial" w:cs="Arial"/>
        <w:sz w:val="16"/>
      </w:rPr>
      <w:t>Florianópolis</w:t>
    </w:r>
    <w:r w:rsidR="00967732" w:rsidRPr="000D4D9D">
      <w:rPr>
        <w:rFonts w:ascii="Arial" w:hAnsi="Arial" w:cs="Arial"/>
        <w:sz w:val="16"/>
      </w:rPr>
      <w:t xml:space="preserve">, </w:t>
    </w:r>
    <w:r w:rsidRPr="000D4D9D">
      <w:rPr>
        <w:rFonts w:ascii="Arial" w:hAnsi="Arial" w:cs="Arial"/>
        <w:sz w:val="16"/>
      </w:rPr>
      <w:t>SC</w:t>
    </w:r>
    <w:r w:rsidR="00B2717A" w:rsidRPr="000D4D9D">
      <w:rPr>
        <w:rFonts w:ascii="Arial" w:hAnsi="Arial" w:cs="Arial"/>
        <w:sz w:val="16"/>
      </w:rPr>
      <w:t>, Brazil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4D21" w14:textId="0B0909C6" w:rsidR="00724E55" w:rsidRDefault="007E1360" w:rsidP="00724E55">
    <w:pPr>
      <w:pStyle w:val="Cabealho"/>
      <w:jc w:val="center"/>
      <w:rPr>
        <w:lang w:val="pt-PT"/>
      </w:rPr>
    </w:pPr>
    <w:r>
      <w:rPr>
        <w:noProof/>
        <w:lang w:eastAsia="en-US"/>
      </w:rPr>
      <w:drawing>
        <wp:inline distT="0" distB="0" distL="0" distR="0" wp14:anchorId="11892384" wp14:editId="47E2819B">
          <wp:extent cx="6120765" cy="1069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stretch>
                    <a:fillRect/>
                  </a:stretch>
                </pic:blipFill>
                <pic:spPr>
                  <a:xfrm>
                    <a:off x="0" y="0"/>
                    <a:ext cx="6120765" cy="1069340"/>
                  </a:xfrm>
                  <a:prstGeom prst="rect">
                    <a:avLst/>
                  </a:prstGeom>
                </pic:spPr>
              </pic:pic>
            </a:graphicData>
          </a:graphic>
        </wp:inline>
      </w:drawing>
    </w:r>
  </w:p>
  <w:p w14:paraId="74C898B7" w14:textId="77777777" w:rsidR="000D1CF3" w:rsidRPr="004F2E5E" w:rsidRDefault="000D1CF3" w:rsidP="00724E55">
    <w:pPr>
      <w:pStyle w:val="Cabealho"/>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4A0FCC"/>
    <w:multiLevelType w:val="hybridMultilevel"/>
    <w:tmpl w:val="FE64D7A2"/>
    <w:lvl w:ilvl="0" w:tplc="1990005A">
      <w:start w:val="1"/>
      <w:numFmt w:val="lowerLetter"/>
      <w:lvlText w:val="(%1)"/>
      <w:lvlJc w:val="left"/>
      <w:pPr>
        <w:ind w:left="3529" w:hanging="450"/>
      </w:pPr>
      <w:rPr>
        <w:rFonts w:hint="default"/>
      </w:rPr>
    </w:lvl>
    <w:lvl w:ilvl="1" w:tplc="04160019" w:tentative="1">
      <w:start w:val="1"/>
      <w:numFmt w:val="lowerLetter"/>
      <w:lvlText w:val="%2."/>
      <w:lvlJc w:val="left"/>
      <w:pPr>
        <w:ind w:left="4159" w:hanging="360"/>
      </w:pPr>
    </w:lvl>
    <w:lvl w:ilvl="2" w:tplc="0416001B" w:tentative="1">
      <w:start w:val="1"/>
      <w:numFmt w:val="lowerRoman"/>
      <w:lvlText w:val="%3."/>
      <w:lvlJc w:val="right"/>
      <w:pPr>
        <w:ind w:left="4879" w:hanging="180"/>
      </w:pPr>
    </w:lvl>
    <w:lvl w:ilvl="3" w:tplc="0416000F" w:tentative="1">
      <w:start w:val="1"/>
      <w:numFmt w:val="decimal"/>
      <w:lvlText w:val="%4."/>
      <w:lvlJc w:val="left"/>
      <w:pPr>
        <w:ind w:left="5599" w:hanging="360"/>
      </w:pPr>
    </w:lvl>
    <w:lvl w:ilvl="4" w:tplc="04160019" w:tentative="1">
      <w:start w:val="1"/>
      <w:numFmt w:val="lowerLetter"/>
      <w:lvlText w:val="%5."/>
      <w:lvlJc w:val="left"/>
      <w:pPr>
        <w:ind w:left="6319" w:hanging="360"/>
      </w:pPr>
    </w:lvl>
    <w:lvl w:ilvl="5" w:tplc="0416001B" w:tentative="1">
      <w:start w:val="1"/>
      <w:numFmt w:val="lowerRoman"/>
      <w:lvlText w:val="%6."/>
      <w:lvlJc w:val="right"/>
      <w:pPr>
        <w:ind w:left="7039" w:hanging="180"/>
      </w:pPr>
    </w:lvl>
    <w:lvl w:ilvl="6" w:tplc="0416000F" w:tentative="1">
      <w:start w:val="1"/>
      <w:numFmt w:val="decimal"/>
      <w:lvlText w:val="%7."/>
      <w:lvlJc w:val="left"/>
      <w:pPr>
        <w:ind w:left="7759" w:hanging="360"/>
      </w:pPr>
    </w:lvl>
    <w:lvl w:ilvl="7" w:tplc="04160019" w:tentative="1">
      <w:start w:val="1"/>
      <w:numFmt w:val="lowerLetter"/>
      <w:lvlText w:val="%8."/>
      <w:lvlJc w:val="left"/>
      <w:pPr>
        <w:ind w:left="8479" w:hanging="360"/>
      </w:pPr>
    </w:lvl>
    <w:lvl w:ilvl="8" w:tplc="0416001B" w:tentative="1">
      <w:start w:val="1"/>
      <w:numFmt w:val="lowerRoman"/>
      <w:lvlText w:val="%9."/>
      <w:lvlJc w:val="right"/>
      <w:pPr>
        <w:ind w:left="9199" w:hanging="180"/>
      </w:pPr>
    </w:lvl>
  </w:abstractNum>
  <w:abstractNum w:abstractNumId="13"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4"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5"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7"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9"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0"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1"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2"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E142BB"/>
    <w:multiLevelType w:val="multilevel"/>
    <w:tmpl w:val="4F306AF0"/>
    <w:lvl w:ilvl="0">
      <w:start w:val="1"/>
      <w:numFmt w:val="decimal"/>
      <w:pStyle w:val="SectionHeader"/>
      <w:lvlText w:val="%1."/>
      <w:lvlJc w:val="left"/>
      <w:pPr>
        <w:ind w:left="360" w:hanging="360"/>
      </w:p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6"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7"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abstractNumId w:val="26"/>
  </w:num>
  <w:num w:numId="2">
    <w:abstractNumId w:val="18"/>
  </w:num>
  <w:num w:numId="3">
    <w:abstractNumId w:val="13"/>
  </w:num>
  <w:num w:numId="4">
    <w:abstractNumId w:val="27"/>
  </w:num>
  <w:num w:numId="5">
    <w:abstractNumId w:val="20"/>
  </w:num>
  <w:num w:numId="6">
    <w:abstractNumId w:val="25"/>
  </w:num>
  <w:num w:numId="7">
    <w:abstractNumId w:val="0"/>
  </w:num>
  <w:num w:numId="8">
    <w:abstractNumId w:val="1"/>
  </w:num>
  <w:num w:numId="9">
    <w:abstractNumId w:val="2"/>
  </w:num>
  <w:num w:numId="10">
    <w:abstractNumId w:val="3"/>
  </w:num>
  <w:num w:numId="11">
    <w:abstractNumId w:val="8"/>
  </w:num>
  <w:num w:numId="12">
    <w:abstractNumId w:val="4"/>
  </w:num>
  <w:num w:numId="13">
    <w:abstractNumId w:val="6"/>
  </w:num>
  <w:num w:numId="14">
    <w:abstractNumId w:val="5"/>
  </w:num>
  <w:num w:numId="15">
    <w:abstractNumId w:val="7"/>
  </w:num>
  <w:num w:numId="16">
    <w:abstractNumId w:val="9"/>
  </w:num>
  <w:num w:numId="17">
    <w:abstractNumId w:val="21"/>
  </w:num>
  <w:num w:numId="18">
    <w:abstractNumId w:val="16"/>
  </w:num>
  <w:num w:numId="19">
    <w:abstractNumId w:val="14"/>
  </w:num>
  <w:num w:numId="20">
    <w:abstractNumId w:val="10"/>
  </w:num>
  <w:num w:numId="21">
    <w:abstractNumId w:val="15"/>
  </w:num>
  <w:num w:numId="22">
    <w:abstractNumId w:val="23"/>
  </w:num>
  <w:num w:numId="23">
    <w:abstractNumId w:val="11"/>
  </w:num>
  <w:num w:numId="24">
    <w:abstractNumId w:val="17"/>
  </w:num>
  <w:num w:numId="25">
    <w:abstractNumId w:val="24"/>
  </w:num>
  <w:num w:numId="26">
    <w:abstractNumId w:val="22"/>
  </w:num>
  <w:num w:numId="27">
    <w:abstractNumId w:val="19"/>
  </w:num>
  <w:num w:numId="2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UNO MELLO SILVEIRA">
    <w15:presenceInfo w15:providerId="None" w15:userId="BRUNO MELLO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8" w:dllVersion="513" w:checkStyle="1"/>
  <w:activeWritingStyle w:appName="MSWord" w:lang="pt-BR" w:vendorID="1" w:dllVersion="513" w:checkStyle="1"/>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D0D"/>
    <w:rsid w:val="00010446"/>
    <w:rsid w:val="000138B4"/>
    <w:rsid w:val="00013D0D"/>
    <w:rsid w:val="00045D64"/>
    <w:rsid w:val="00052F4D"/>
    <w:rsid w:val="000603F0"/>
    <w:rsid w:val="00065320"/>
    <w:rsid w:val="000750D8"/>
    <w:rsid w:val="00077590"/>
    <w:rsid w:val="000971F5"/>
    <w:rsid w:val="00097BE0"/>
    <w:rsid w:val="000A254F"/>
    <w:rsid w:val="000A6626"/>
    <w:rsid w:val="000B388C"/>
    <w:rsid w:val="000D121B"/>
    <w:rsid w:val="000D1CF3"/>
    <w:rsid w:val="000D3F59"/>
    <w:rsid w:val="000D4D9D"/>
    <w:rsid w:val="000D4F31"/>
    <w:rsid w:val="000D6F60"/>
    <w:rsid w:val="000D7815"/>
    <w:rsid w:val="000E2786"/>
    <w:rsid w:val="000E4694"/>
    <w:rsid w:val="000F024D"/>
    <w:rsid w:val="000F1031"/>
    <w:rsid w:val="000F16DC"/>
    <w:rsid w:val="000F49D4"/>
    <w:rsid w:val="000F4C4A"/>
    <w:rsid w:val="0010133A"/>
    <w:rsid w:val="001042AD"/>
    <w:rsid w:val="00105BD4"/>
    <w:rsid w:val="0011079F"/>
    <w:rsid w:val="00121B0E"/>
    <w:rsid w:val="00122B94"/>
    <w:rsid w:val="00124C67"/>
    <w:rsid w:val="00126C83"/>
    <w:rsid w:val="00134D10"/>
    <w:rsid w:val="00137E93"/>
    <w:rsid w:val="00140ADB"/>
    <w:rsid w:val="001435CD"/>
    <w:rsid w:val="00144FF9"/>
    <w:rsid w:val="00147173"/>
    <w:rsid w:val="00150D8F"/>
    <w:rsid w:val="001541AB"/>
    <w:rsid w:val="00157096"/>
    <w:rsid w:val="00157DA3"/>
    <w:rsid w:val="00167693"/>
    <w:rsid w:val="001749B4"/>
    <w:rsid w:val="00176F7C"/>
    <w:rsid w:val="0017700B"/>
    <w:rsid w:val="00182D57"/>
    <w:rsid w:val="00185DA8"/>
    <w:rsid w:val="001A5FDB"/>
    <w:rsid w:val="001A69DF"/>
    <w:rsid w:val="001B1640"/>
    <w:rsid w:val="001B1928"/>
    <w:rsid w:val="001B1ACC"/>
    <w:rsid w:val="001B250F"/>
    <w:rsid w:val="001B2BCA"/>
    <w:rsid w:val="001B72B6"/>
    <w:rsid w:val="001C185A"/>
    <w:rsid w:val="001D19A8"/>
    <w:rsid w:val="001D6853"/>
    <w:rsid w:val="001E226E"/>
    <w:rsid w:val="001E33A9"/>
    <w:rsid w:val="001E52F3"/>
    <w:rsid w:val="001F0B99"/>
    <w:rsid w:val="001F2EAD"/>
    <w:rsid w:val="001F5A8D"/>
    <w:rsid w:val="001F62DF"/>
    <w:rsid w:val="0020470C"/>
    <w:rsid w:val="0020567A"/>
    <w:rsid w:val="00206629"/>
    <w:rsid w:val="00206C30"/>
    <w:rsid w:val="0021376A"/>
    <w:rsid w:val="00213C96"/>
    <w:rsid w:val="00214583"/>
    <w:rsid w:val="0021490B"/>
    <w:rsid w:val="00215A2B"/>
    <w:rsid w:val="00216118"/>
    <w:rsid w:val="002219B8"/>
    <w:rsid w:val="00225060"/>
    <w:rsid w:val="00225DD9"/>
    <w:rsid w:val="002337FE"/>
    <w:rsid w:val="00235617"/>
    <w:rsid w:val="0023610F"/>
    <w:rsid w:val="00242830"/>
    <w:rsid w:val="00245802"/>
    <w:rsid w:val="00245BE2"/>
    <w:rsid w:val="0024637E"/>
    <w:rsid w:val="00261E19"/>
    <w:rsid w:val="00263917"/>
    <w:rsid w:val="0028106E"/>
    <w:rsid w:val="002812D1"/>
    <w:rsid w:val="002823FE"/>
    <w:rsid w:val="0029055F"/>
    <w:rsid w:val="002A033F"/>
    <w:rsid w:val="002A0B07"/>
    <w:rsid w:val="002A0F4F"/>
    <w:rsid w:val="002A53B6"/>
    <w:rsid w:val="002A6B9B"/>
    <w:rsid w:val="002B101A"/>
    <w:rsid w:val="002B6476"/>
    <w:rsid w:val="002C0013"/>
    <w:rsid w:val="002C3EFF"/>
    <w:rsid w:val="002C66D0"/>
    <w:rsid w:val="002D1F40"/>
    <w:rsid w:val="002D3B87"/>
    <w:rsid w:val="002D416F"/>
    <w:rsid w:val="002D4D95"/>
    <w:rsid w:val="002D7995"/>
    <w:rsid w:val="002E051D"/>
    <w:rsid w:val="002E396B"/>
    <w:rsid w:val="002E5488"/>
    <w:rsid w:val="002F34CA"/>
    <w:rsid w:val="00306F20"/>
    <w:rsid w:val="00322B47"/>
    <w:rsid w:val="00325DB6"/>
    <w:rsid w:val="003261B2"/>
    <w:rsid w:val="00326A1E"/>
    <w:rsid w:val="00327A37"/>
    <w:rsid w:val="0033282D"/>
    <w:rsid w:val="003400A7"/>
    <w:rsid w:val="003441B2"/>
    <w:rsid w:val="00347F47"/>
    <w:rsid w:val="003515FD"/>
    <w:rsid w:val="00360609"/>
    <w:rsid w:val="00360FE9"/>
    <w:rsid w:val="00361E47"/>
    <w:rsid w:val="00363409"/>
    <w:rsid w:val="00364598"/>
    <w:rsid w:val="00367773"/>
    <w:rsid w:val="00380E58"/>
    <w:rsid w:val="003852E0"/>
    <w:rsid w:val="00395C04"/>
    <w:rsid w:val="003A0E46"/>
    <w:rsid w:val="003A296A"/>
    <w:rsid w:val="003A2AC2"/>
    <w:rsid w:val="003A32AE"/>
    <w:rsid w:val="003A3A58"/>
    <w:rsid w:val="003A44E9"/>
    <w:rsid w:val="003A6B6F"/>
    <w:rsid w:val="003B4596"/>
    <w:rsid w:val="003C36C6"/>
    <w:rsid w:val="003D624E"/>
    <w:rsid w:val="003F02D8"/>
    <w:rsid w:val="003F050C"/>
    <w:rsid w:val="003F17F6"/>
    <w:rsid w:val="003F50D1"/>
    <w:rsid w:val="0040253F"/>
    <w:rsid w:val="004042BF"/>
    <w:rsid w:val="00413BCD"/>
    <w:rsid w:val="004235B3"/>
    <w:rsid w:val="00424820"/>
    <w:rsid w:val="004264AD"/>
    <w:rsid w:val="004267FE"/>
    <w:rsid w:val="004337FB"/>
    <w:rsid w:val="004414D8"/>
    <w:rsid w:val="0044705A"/>
    <w:rsid w:val="004518BD"/>
    <w:rsid w:val="00452186"/>
    <w:rsid w:val="00453A2F"/>
    <w:rsid w:val="004549BF"/>
    <w:rsid w:val="00464BAD"/>
    <w:rsid w:val="004667DC"/>
    <w:rsid w:val="004726C2"/>
    <w:rsid w:val="00474694"/>
    <w:rsid w:val="004923B6"/>
    <w:rsid w:val="004A3692"/>
    <w:rsid w:val="004A55C1"/>
    <w:rsid w:val="004A7F85"/>
    <w:rsid w:val="004B01BE"/>
    <w:rsid w:val="004B1E74"/>
    <w:rsid w:val="004B3B03"/>
    <w:rsid w:val="004C18BF"/>
    <w:rsid w:val="004C535D"/>
    <w:rsid w:val="004C69BF"/>
    <w:rsid w:val="004C6BDA"/>
    <w:rsid w:val="004D3A1C"/>
    <w:rsid w:val="004E3D09"/>
    <w:rsid w:val="004F0640"/>
    <w:rsid w:val="004F26D3"/>
    <w:rsid w:val="004F2E5E"/>
    <w:rsid w:val="004F684C"/>
    <w:rsid w:val="00501D73"/>
    <w:rsid w:val="005034BE"/>
    <w:rsid w:val="0050368B"/>
    <w:rsid w:val="00503D27"/>
    <w:rsid w:val="005067E1"/>
    <w:rsid w:val="00513F7C"/>
    <w:rsid w:val="0052168D"/>
    <w:rsid w:val="00521F5B"/>
    <w:rsid w:val="00521FC5"/>
    <w:rsid w:val="00523DCA"/>
    <w:rsid w:val="00531694"/>
    <w:rsid w:val="0053194C"/>
    <w:rsid w:val="00535F05"/>
    <w:rsid w:val="00536ADC"/>
    <w:rsid w:val="00541BF4"/>
    <w:rsid w:val="00544BBD"/>
    <w:rsid w:val="005522DE"/>
    <w:rsid w:val="005551C8"/>
    <w:rsid w:val="0056634C"/>
    <w:rsid w:val="005701FA"/>
    <w:rsid w:val="005702C2"/>
    <w:rsid w:val="0057568B"/>
    <w:rsid w:val="005828FB"/>
    <w:rsid w:val="00585CEA"/>
    <w:rsid w:val="005927C9"/>
    <w:rsid w:val="0059410D"/>
    <w:rsid w:val="005A52D1"/>
    <w:rsid w:val="005B1245"/>
    <w:rsid w:val="005B5018"/>
    <w:rsid w:val="005B5BF4"/>
    <w:rsid w:val="005C3B1D"/>
    <w:rsid w:val="005C6921"/>
    <w:rsid w:val="005C76A2"/>
    <w:rsid w:val="005D37D4"/>
    <w:rsid w:val="005D3866"/>
    <w:rsid w:val="005D5FF1"/>
    <w:rsid w:val="005D7414"/>
    <w:rsid w:val="005E51C4"/>
    <w:rsid w:val="006014EE"/>
    <w:rsid w:val="00611FED"/>
    <w:rsid w:val="00614E4C"/>
    <w:rsid w:val="00620EBE"/>
    <w:rsid w:val="00621646"/>
    <w:rsid w:val="00630DDF"/>
    <w:rsid w:val="00632CAE"/>
    <w:rsid w:val="0063626A"/>
    <w:rsid w:val="00636573"/>
    <w:rsid w:val="00643052"/>
    <w:rsid w:val="006463B8"/>
    <w:rsid w:val="006467DA"/>
    <w:rsid w:val="00647FB4"/>
    <w:rsid w:val="006534EE"/>
    <w:rsid w:val="00660D92"/>
    <w:rsid w:val="0066311D"/>
    <w:rsid w:val="00665822"/>
    <w:rsid w:val="00667BAB"/>
    <w:rsid w:val="006926B4"/>
    <w:rsid w:val="00696E61"/>
    <w:rsid w:val="006C0F9E"/>
    <w:rsid w:val="006C13BF"/>
    <w:rsid w:val="006C1C19"/>
    <w:rsid w:val="006C4C5F"/>
    <w:rsid w:val="006D2EB5"/>
    <w:rsid w:val="006D66A8"/>
    <w:rsid w:val="006E2589"/>
    <w:rsid w:val="006E3B0D"/>
    <w:rsid w:val="006F053E"/>
    <w:rsid w:val="006F4F03"/>
    <w:rsid w:val="00704E7F"/>
    <w:rsid w:val="00713E17"/>
    <w:rsid w:val="00724E55"/>
    <w:rsid w:val="00731934"/>
    <w:rsid w:val="007335C4"/>
    <w:rsid w:val="0074752C"/>
    <w:rsid w:val="007525B4"/>
    <w:rsid w:val="007525FD"/>
    <w:rsid w:val="00757784"/>
    <w:rsid w:val="00774A92"/>
    <w:rsid w:val="00780518"/>
    <w:rsid w:val="007828A2"/>
    <w:rsid w:val="00782CA7"/>
    <w:rsid w:val="00784A4A"/>
    <w:rsid w:val="00784B9B"/>
    <w:rsid w:val="007A11EF"/>
    <w:rsid w:val="007A501A"/>
    <w:rsid w:val="007B3B45"/>
    <w:rsid w:val="007C0048"/>
    <w:rsid w:val="007C189E"/>
    <w:rsid w:val="007C43CA"/>
    <w:rsid w:val="007D3FE5"/>
    <w:rsid w:val="007D6417"/>
    <w:rsid w:val="007E1360"/>
    <w:rsid w:val="007E2FAD"/>
    <w:rsid w:val="007F1890"/>
    <w:rsid w:val="007F2025"/>
    <w:rsid w:val="007F4192"/>
    <w:rsid w:val="00800F6A"/>
    <w:rsid w:val="00811ECB"/>
    <w:rsid w:val="0082081B"/>
    <w:rsid w:val="00822DBD"/>
    <w:rsid w:val="00824087"/>
    <w:rsid w:val="00824109"/>
    <w:rsid w:val="00827393"/>
    <w:rsid w:val="00831023"/>
    <w:rsid w:val="0083190C"/>
    <w:rsid w:val="00832F33"/>
    <w:rsid w:val="008366C0"/>
    <w:rsid w:val="008439CA"/>
    <w:rsid w:val="00846395"/>
    <w:rsid w:val="00847E38"/>
    <w:rsid w:val="00850AFC"/>
    <w:rsid w:val="00854142"/>
    <w:rsid w:val="0085596F"/>
    <w:rsid w:val="0085734A"/>
    <w:rsid w:val="00860C3F"/>
    <w:rsid w:val="00861B88"/>
    <w:rsid w:val="00865139"/>
    <w:rsid w:val="00874554"/>
    <w:rsid w:val="008756E2"/>
    <w:rsid w:val="00875F52"/>
    <w:rsid w:val="008771CF"/>
    <w:rsid w:val="00886409"/>
    <w:rsid w:val="0089658A"/>
    <w:rsid w:val="00896BDE"/>
    <w:rsid w:val="008972C3"/>
    <w:rsid w:val="008A588E"/>
    <w:rsid w:val="008B5F4B"/>
    <w:rsid w:val="008B6FB0"/>
    <w:rsid w:val="008D550C"/>
    <w:rsid w:val="008E0A6E"/>
    <w:rsid w:val="008E1E60"/>
    <w:rsid w:val="008E2D79"/>
    <w:rsid w:val="008F4B6F"/>
    <w:rsid w:val="00902DBE"/>
    <w:rsid w:val="00905781"/>
    <w:rsid w:val="00907678"/>
    <w:rsid w:val="00913AE1"/>
    <w:rsid w:val="009220CE"/>
    <w:rsid w:val="00923E69"/>
    <w:rsid w:val="00924830"/>
    <w:rsid w:val="0092653B"/>
    <w:rsid w:val="00926801"/>
    <w:rsid w:val="00930C5C"/>
    <w:rsid w:val="00932BD2"/>
    <w:rsid w:val="009352B2"/>
    <w:rsid w:val="0095059F"/>
    <w:rsid w:val="009538EC"/>
    <w:rsid w:val="0096389B"/>
    <w:rsid w:val="00964E37"/>
    <w:rsid w:val="00967133"/>
    <w:rsid w:val="00967732"/>
    <w:rsid w:val="00977928"/>
    <w:rsid w:val="00981554"/>
    <w:rsid w:val="009820B5"/>
    <w:rsid w:val="00997035"/>
    <w:rsid w:val="009A2131"/>
    <w:rsid w:val="009A2FBF"/>
    <w:rsid w:val="009B0970"/>
    <w:rsid w:val="009B0C88"/>
    <w:rsid w:val="009B0F46"/>
    <w:rsid w:val="009B1723"/>
    <w:rsid w:val="009B2BCA"/>
    <w:rsid w:val="009C5106"/>
    <w:rsid w:val="009C5E65"/>
    <w:rsid w:val="009C737C"/>
    <w:rsid w:val="009D0208"/>
    <w:rsid w:val="009D0BA1"/>
    <w:rsid w:val="009D25D6"/>
    <w:rsid w:val="009D2B88"/>
    <w:rsid w:val="009E37CB"/>
    <w:rsid w:val="009E49CD"/>
    <w:rsid w:val="009E5B37"/>
    <w:rsid w:val="009E609B"/>
    <w:rsid w:val="009F317B"/>
    <w:rsid w:val="009F7E0A"/>
    <w:rsid w:val="00A00DEF"/>
    <w:rsid w:val="00A02325"/>
    <w:rsid w:val="00A0371A"/>
    <w:rsid w:val="00A0392F"/>
    <w:rsid w:val="00A06E61"/>
    <w:rsid w:val="00A144D1"/>
    <w:rsid w:val="00A14E33"/>
    <w:rsid w:val="00A1510B"/>
    <w:rsid w:val="00A174CA"/>
    <w:rsid w:val="00A17E8A"/>
    <w:rsid w:val="00A20AF6"/>
    <w:rsid w:val="00A27856"/>
    <w:rsid w:val="00A44DF4"/>
    <w:rsid w:val="00A452B0"/>
    <w:rsid w:val="00A50CF7"/>
    <w:rsid w:val="00A5385D"/>
    <w:rsid w:val="00A6646E"/>
    <w:rsid w:val="00A72068"/>
    <w:rsid w:val="00A8056F"/>
    <w:rsid w:val="00A84560"/>
    <w:rsid w:val="00A848C4"/>
    <w:rsid w:val="00A9075D"/>
    <w:rsid w:val="00A92FED"/>
    <w:rsid w:val="00A94204"/>
    <w:rsid w:val="00A94FFA"/>
    <w:rsid w:val="00A96C21"/>
    <w:rsid w:val="00AA3921"/>
    <w:rsid w:val="00AB1732"/>
    <w:rsid w:val="00AB2E9D"/>
    <w:rsid w:val="00AB5D38"/>
    <w:rsid w:val="00AB7129"/>
    <w:rsid w:val="00AC5BEC"/>
    <w:rsid w:val="00AE1F30"/>
    <w:rsid w:val="00AE2928"/>
    <w:rsid w:val="00AE47D2"/>
    <w:rsid w:val="00AE695B"/>
    <w:rsid w:val="00AF2074"/>
    <w:rsid w:val="00AF74B0"/>
    <w:rsid w:val="00AF7A19"/>
    <w:rsid w:val="00B01439"/>
    <w:rsid w:val="00B03961"/>
    <w:rsid w:val="00B12280"/>
    <w:rsid w:val="00B157A8"/>
    <w:rsid w:val="00B158AE"/>
    <w:rsid w:val="00B216F7"/>
    <w:rsid w:val="00B2528D"/>
    <w:rsid w:val="00B25928"/>
    <w:rsid w:val="00B2717A"/>
    <w:rsid w:val="00B320A2"/>
    <w:rsid w:val="00B32EC4"/>
    <w:rsid w:val="00B36DEE"/>
    <w:rsid w:val="00B3717F"/>
    <w:rsid w:val="00B40D9C"/>
    <w:rsid w:val="00B43CE1"/>
    <w:rsid w:val="00B45D56"/>
    <w:rsid w:val="00B64269"/>
    <w:rsid w:val="00B723EE"/>
    <w:rsid w:val="00B849BF"/>
    <w:rsid w:val="00B87968"/>
    <w:rsid w:val="00B93C0A"/>
    <w:rsid w:val="00BA2903"/>
    <w:rsid w:val="00BA5880"/>
    <w:rsid w:val="00BA5C32"/>
    <w:rsid w:val="00BA6ED7"/>
    <w:rsid w:val="00BB01AC"/>
    <w:rsid w:val="00BB6FDF"/>
    <w:rsid w:val="00BC026A"/>
    <w:rsid w:val="00BC3F78"/>
    <w:rsid w:val="00BD72F6"/>
    <w:rsid w:val="00BE2900"/>
    <w:rsid w:val="00BE5D48"/>
    <w:rsid w:val="00BF3202"/>
    <w:rsid w:val="00BF3851"/>
    <w:rsid w:val="00BF385A"/>
    <w:rsid w:val="00BF5B01"/>
    <w:rsid w:val="00C245C5"/>
    <w:rsid w:val="00C264CC"/>
    <w:rsid w:val="00C31834"/>
    <w:rsid w:val="00C3223E"/>
    <w:rsid w:val="00C32A37"/>
    <w:rsid w:val="00C35931"/>
    <w:rsid w:val="00C379E9"/>
    <w:rsid w:val="00C458BC"/>
    <w:rsid w:val="00C470BC"/>
    <w:rsid w:val="00C5045F"/>
    <w:rsid w:val="00C64302"/>
    <w:rsid w:val="00C66D83"/>
    <w:rsid w:val="00C7092B"/>
    <w:rsid w:val="00C715DE"/>
    <w:rsid w:val="00C73194"/>
    <w:rsid w:val="00C76B8B"/>
    <w:rsid w:val="00C82FA4"/>
    <w:rsid w:val="00C96744"/>
    <w:rsid w:val="00CA054D"/>
    <w:rsid w:val="00CA078A"/>
    <w:rsid w:val="00CA54D7"/>
    <w:rsid w:val="00CB0A91"/>
    <w:rsid w:val="00CB4183"/>
    <w:rsid w:val="00CC055D"/>
    <w:rsid w:val="00CD097B"/>
    <w:rsid w:val="00CD29E1"/>
    <w:rsid w:val="00CD2F1C"/>
    <w:rsid w:val="00CD4816"/>
    <w:rsid w:val="00CD51AB"/>
    <w:rsid w:val="00CD61E2"/>
    <w:rsid w:val="00CD6AF1"/>
    <w:rsid w:val="00CE34B5"/>
    <w:rsid w:val="00CF2921"/>
    <w:rsid w:val="00CF3C40"/>
    <w:rsid w:val="00CF6C0E"/>
    <w:rsid w:val="00CF6FA3"/>
    <w:rsid w:val="00CF7BAF"/>
    <w:rsid w:val="00D07571"/>
    <w:rsid w:val="00D1475C"/>
    <w:rsid w:val="00D14E4E"/>
    <w:rsid w:val="00D16204"/>
    <w:rsid w:val="00D1655F"/>
    <w:rsid w:val="00D22943"/>
    <w:rsid w:val="00D327DD"/>
    <w:rsid w:val="00D34136"/>
    <w:rsid w:val="00D377C3"/>
    <w:rsid w:val="00D401DA"/>
    <w:rsid w:val="00D57CB4"/>
    <w:rsid w:val="00D6038E"/>
    <w:rsid w:val="00D615DF"/>
    <w:rsid w:val="00D63100"/>
    <w:rsid w:val="00D65C72"/>
    <w:rsid w:val="00D719F1"/>
    <w:rsid w:val="00D82070"/>
    <w:rsid w:val="00D87F90"/>
    <w:rsid w:val="00D93BC5"/>
    <w:rsid w:val="00D94A32"/>
    <w:rsid w:val="00D95EE7"/>
    <w:rsid w:val="00DB2301"/>
    <w:rsid w:val="00DB778D"/>
    <w:rsid w:val="00DC2076"/>
    <w:rsid w:val="00DD46F0"/>
    <w:rsid w:val="00DD7C1F"/>
    <w:rsid w:val="00DE30CD"/>
    <w:rsid w:val="00DE572B"/>
    <w:rsid w:val="00DE6753"/>
    <w:rsid w:val="00DF5109"/>
    <w:rsid w:val="00DF582C"/>
    <w:rsid w:val="00E00924"/>
    <w:rsid w:val="00E01F76"/>
    <w:rsid w:val="00E02087"/>
    <w:rsid w:val="00E055C3"/>
    <w:rsid w:val="00E1649C"/>
    <w:rsid w:val="00E215DF"/>
    <w:rsid w:val="00E261D1"/>
    <w:rsid w:val="00E31EEA"/>
    <w:rsid w:val="00E34159"/>
    <w:rsid w:val="00E40040"/>
    <w:rsid w:val="00E4489D"/>
    <w:rsid w:val="00E46B48"/>
    <w:rsid w:val="00E47AD4"/>
    <w:rsid w:val="00E5387D"/>
    <w:rsid w:val="00E53FC9"/>
    <w:rsid w:val="00E56259"/>
    <w:rsid w:val="00E631AE"/>
    <w:rsid w:val="00E6752B"/>
    <w:rsid w:val="00E73811"/>
    <w:rsid w:val="00E803B7"/>
    <w:rsid w:val="00E806E5"/>
    <w:rsid w:val="00E81ECA"/>
    <w:rsid w:val="00E84A2A"/>
    <w:rsid w:val="00E90B12"/>
    <w:rsid w:val="00E950C4"/>
    <w:rsid w:val="00EA041F"/>
    <w:rsid w:val="00EA1C60"/>
    <w:rsid w:val="00EA5221"/>
    <w:rsid w:val="00EA5BC9"/>
    <w:rsid w:val="00EA67FA"/>
    <w:rsid w:val="00EB00F4"/>
    <w:rsid w:val="00EB1A78"/>
    <w:rsid w:val="00EC0F7F"/>
    <w:rsid w:val="00ED1EF5"/>
    <w:rsid w:val="00ED7AE4"/>
    <w:rsid w:val="00EE2941"/>
    <w:rsid w:val="00EE7B34"/>
    <w:rsid w:val="00EF125D"/>
    <w:rsid w:val="00EF17DA"/>
    <w:rsid w:val="00EF1CB6"/>
    <w:rsid w:val="00EF1E8E"/>
    <w:rsid w:val="00EF2181"/>
    <w:rsid w:val="00F01842"/>
    <w:rsid w:val="00F03CEF"/>
    <w:rsid w:val="00F127AD"/>
    <w:rsid w:val="00F14398"/>
    <w:rsid w:val="00F15390"/>
    <w:rsid w:val="00F26649"/>
    <w:rsid w:val="00F40E22"/>
    <w:rsid w:val="00F41053"/>
    <w:rsid w:val="00F41F68"/>
    <w:rsid w:val="00F4391D"/>
    <w:rsid w:val="00F45904"/>
    <w:rsid w:val="00F505E8"/>
    <w:rsid w:val="00F523F6"/>
    <w:rsid w:val="00F54194"/>
    <w:rsid w:val="00F63D9A"/>
    <w:rsid w:val="00F67B9F"/>
    <w:rsid w:val="00F7454C"/>
    <w:rsid w:val="00F75D47"/>
    <w:rsid w:val="00F83502"/>
    <w:rsid w:val="00F96761"/>
    <w:rsid w:val="00FA48B6"/>
    <w:rsid w:val="00FB6ACC"/>
    <w:rsid w:val="00FC1DE7"/>
    <w:rsid w:val="00FC484B"/>
    <w:rsid w:val="00FC559D"/>
    <w:rsid w:val="00FC56DA"/>
    <w:rsid w:val="00FC64A4"/>
    <w:rsid w:val="00FD0439"/>
    <w:rsid w:val="00FD0948"/>
    <w:rsid w:val="00FD280C"/>
    <w:rsid w:val="00FD6394"/>
    <w:rsid w:val="00FE2C17"/>
    <w:rsid w:val="00FE717C"/>
    <w:rsid w:val="00FF0B3C"/>
    <w:rsid w:val="00FF56AE"/>
    <w:rsid w:val="00FF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CFB7B"/>
  <w15:chartTrackingRefBased/>
  <w15:docId w15:val="{14E182A8-6B99-4CA2-9712-0DD7ED4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159"/>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h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h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Rodap">
    <w:name w:val="footer"/>
    <w:basedOn w:val="Normal"/>
    <w:link w:val="RodapCh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basedOn w:val="SectionBody"/>
    <w:rsid w:val="008771CF"/>
    <w:pPr>
      <w:ind w:left="284" w:hanging="284"/>
    </w:p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3C36C6"/>
    <w:pPr>
      <w:tabs>
        <w:tab w:val="right" w:pos="9639"/>
      </w:tabs>
      <w:ind w:left="170"/>
      <w:jc w:val="both"/>
    </w:pPr>
    <w:rPr>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Corpodetexto">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5B5BF4"/>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link w:val="SectionBodyChar"/>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next w:val="SectionBody"/>
    <w:link w:val="FigureCaptionChar"/>
    <w:rsid w:val="00FD280C"/>
    <w:pPr>
      <w:ind w:firstLine="0"/>
      <w:jc w:val="center"/>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Recuodecorpodetexto2">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Recuodecorpodetexto3">
    <w:name w:val="Body Text Indent 3"/>
    <w:basedOn w:val="Normal"/>
    <w:semiHidden/>
    <w:rsid w:val="00611FED"/>
    <w:pPr>
      <w:ind w:left="355"/>
      <w:jc w:val="both"/>
    </w:pPr>
    <w:rPr>
      <w:rFonts w:ascii="Arial" w:hAnsi="Arial"/>
    </w:rPr>
  </w:style>
  <w:style w:type="paragraph" w:styleId="Corpodetexto2">
    <w:name w:val="Body Text 2"/>
    <w:basedOn w:val="Normal"/>
    <w:semiHidden/>
    <w:rsid w:val="00611FED"/>
    <w:pPr>
      <w:autoSpaceDE w:val="0"/>
      <w:autoSpaceDN w:val="0"/>
      <w:adjustRightInd w:val="0"/>
    </w:pPr>
    <w:rPr>
      <w:color w:val="FF0000"/>
      <w:sz w:val="24"/>
      <w:szCs w:val="17"/>
      <w:lang w:val="pt-BR"/>
    </w:rPr>
  </w:style>
  <w:style w:type="paragraph" w:styleId="Recuodecorpodetexto">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Corpodetexto3">
    <w:name w:val="Body Text 3"/>
    <w:basedOn w:val="Normal"/>
    <w:link w:val="Corpodetexto3Char"/>
    <w:semiHidden/>
    <w:rsid w:val="00611FED"/>
    <w:pPr>
      <w:autoSpaceDE w:val="0"/>
      <w:autoSpaceDN w:val="0"/>
      <w:adjustRightInd w:val="0"/>
      <w:jc w:val="both"/>
    </w:pPr>
    <w:rPr>
      <w:color w:val="FF0000"/>
      <w:sz w:val="24"/>
      <w:szCs w:val="17"/>
      <w:lang w:val="pt-BR"/>
    </w:rPr>
  </w:style>
  <w:style w:type="paragraph" w:styleId="Cabealho">
    <w:name w:val="header"/>
    <w:basedOn w:val="Normal"/>
    <w:semiHidden/>
    <w:rsid w:val="00611FED"/>
    <w:pPr>
      <w:tabs>
        <w:tab w:val="center" w:pos="4419"/>
        <w:tab w:val="right" w:pos="8838"/>
      </w:tabs>
    </w:pPr>
  </w:style>
  <w:style w:type="paragraph" w:styleId="Textodebalo">
    <w:name w:val="Balloon Text"/>
    <w:basedOn w:val="Normal"/>
    <w:link w:val="TextodebaloChar"/>
    <w:uiPriority w:val="99"/>
    <w:semiHidden/>
    <w:unhideWhenUsed/>
    <w:rsid w:val="00D16204"/>
    <w:rPr>
      <w:rFonts w:ascii="Tahoma" w:hAnsi="Tahoma"/>
      <w:sz w:val="16"/>
      <w:szCs w:val="16"/>
      <w:lang w:eastAsia="x-none"/>
    </w:rPr>
  </w:style>
  <w:style w:type="character" w:customStyle="1" w:styleId="TextodebaloChar">
    <w:name w:val="Texto de balão Char"/>
    <w:link w:val="Textodebalo"/>
    <w:uiPriority w:val="99"/>
    <w:semiHidden/>
    <w:rsid w:val="00D16204"/>
    <w:rPr>
      <w:rFonts w:ascii="Tahoma" w:hAnsi="Tahoma" w:cs="Tahoma"/>
      <w:sz w:val="16"/>
      <w:szCs w:val="16"/>
      <w:lang w:val="en-US"/>
    </w:rPr>
  </w:style>
  <w:style w:type="character" w:customStyle="1" w:styleId="RodapChar">
    <w:name w:val="Rodapé Char"/>
    <w:link w:val="Rodap"/>
    <w:semiHidden/>
    <w:rsid w:val="00D16204"/>
    <w:rPr>
      <w:lang w:val="en-US"/>
    </w:rPr>
  </w:style>
  <w:style w:type="table" w:styleId="Tabelacomgrade">
    <w:name w:val="Table Grid"/>
    <w:basedOn w:val="Tabelanormal"/>
    <w:uiPriority w:val="5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A52D1"/>
    <w:rPr>
      <w:sz w:val="16"/>
      <w:szCs w:val="16"/>
    </w:rPr>
  </w:style>
  <w:style w:type="paragraph" w:styleId="Textodecomentrio">
    <w:name w:val="annotation text"/>
    <w:basedOn w:val="Normal"/>
    <w:link w:val="TextodecomentrioChar"/>
    <w:uiPriority w:val="99"/>
    <w:semiHidden/>
    <w:unhideWhenUsed/>
    <w:rsid w:val="005A52D1"/>
    <w:rPr>
      <w:lang w:eastAsia="x-none"/>
    </w:rPr>
  </w:style>
  <w:style w:type="character" w:customStyle="1" w:styleId="TextodecomentrioChar">
    <w:name w:val="Texto de comentário Char"/>
    <w:link w:val="Textodecomentrio"/>
    <w:uiPriority w:val="99"/>
    <w:semiHidden/>
    <w:rsid w:val="005A52D1"/>
    <w:rPr>
      <w:lang w:val="en-US"/>
    </w:rPr>
  </w:style>
  <w:style w:type="paragraph" w:styleId="Assuntodocomentrio">
    <w:name w:val="annotation subject"/>
    <w:basedOn w:val="Textodecomentrio"/>
    <w:next w:val="Textodecomentrio"/>
    <w:link w:val="AssuntodocomentrioChar"/>
    <w:uiPriority w:val="99"/>
    <w:semiHidden/>
    <w:unhideWhenUsed/>
    <w:rsid w:val="005A52D1"/>
    <w:rPr>
      <w:b/>
      <w:bCs/>
    </w:rPr>
  </w:style>
  <w:style w:type="character" w:customStyle="1" w:styleId="AssuntodocomentrioChar">
    <w:name w:val="Assunto do comentário Char"/>
    <w:link w:val="Assuntodocoment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har">
    <w:name w:val="Título 8 Char"/>
    <w:link w:val="Ttulo8"/>
    <w:uiPriority w:val="9"/>
    <w:semiHidden/>
    <w:rsid w:val="00CF3C40"/>
    <w:rPr>
      <w:rFonts w:ascii="Cambria" w:eastAsia="MS Gothic" w:hAnsi="Cambria" w:cs="Times New Roman"/>
      <w:color w:val="404040"/>
      <w:lang w:val="en-US"/>
    </w:rPr>
  </w:style>
  <w:style w:type="character" w:customStyle="1" w:styleId="Ttulo9Char">
    <w:name w:val="Título 9 Char"/>
    <w:link w:val="Ttulo9"/>
    <w:uiPriority w:val="9"/>
    <w:semiHidden/>
    <w:rsid w:val="00CF3C40"/>
    <w:rPr>
      <w:rFonts w:ascii="Cambria" w:eastAsia="MS Gothic" w:hAnsi="Cambria" w:cs="Times New Roman"/>
      <w:i/>
      <w:iCs/>
      <w:color w:val="404040"/>
      <w:lang w:val="en-US"/>
    </w:rPr>
  </w:style>
  <w:style w:type="character" w:customStyle="1" w:styleId="fontstyle01">
    <w:name w:val="fontstyle01"/>
    <w:rsid w:val="00F40E22"/>
    <w:rPr>
      <w:rFonts w:ascii="NimbusRomNo9L-Regu" w:hAnsi="NimbusRomNo9L-Regu" w:hint="default"/>
      <w:b w:val="0"/>
      <w:bCs w:val="0"/>
      <w:i w:val="0"/>
      <w:iCs w:val="0"/>
      <w:color w:val="000000"/>
      <w:sz w:val="20"/>
      <w:szCs w:val="20"/>
    </w:rPr>
  </w:style>
  <w:style w:type="character" w:customStyle="1" w:styleId="fontstyle21">
    <w:name w:val="fontstyle21"/>
    <w:rsid w:val="00F40E22"/>
    <w:rPr>
      <w:rFonts w:ascii="NimbusRomNo9L-ReguItal" w:hAnsi="NimbusRomNo9L-ReguItal" w:hint="default"/>
      <w:b w:val="0"/>
      <w:bCs w:val="0"/>
      <w:i/>
      <w:iCs/>
      <w:color w:val="000000"/>
      <w:sz w:val="20"/>
      <w:szCs w:val="20"/>
    </w:rPr>
  </w:style>
  <w:style w:type="paragraph" w:customStyle="1" w:styleId="Figure">
    <w:name w:val="Figure"/>
    <w:basedOn w:val="FigureCaption"/>
    <w:link w:val="FigureChar"/>
    <w:qFormat/>
    <w:rsid w:val="00CA54D7"/>
    <w:rPr>
      <w:iCs/>
      <w:color w:val="FF0000"/>
    </w:rPr>
  </w:style>
  <w:style w:type="character" w:styleId="TextodoEspaoReservado">
    <w:name w:val="Placeholder Text"/>
    <w:basedOn w:val="Fontepargpadro"/>
    <w:uiPriority w:val="99"/>
    <w:unhideWhenUsed/>
    <w:rsid w:val="00BA5C32"/>
    <w:rPr>
      <w:color w:val="808080"/>
    </w:rPr>
  </w:style>
  <w:style w:type="character" w:customStyle="1" w:styleId="SectionBodyChar">
    <w:name w:val="Section Body Char"/>
    <w:basedOn w:val="Fontepargpadro"/>
    <w:link w:val="SectionBody"/>
    <w:rsid w:val="00CA54D7"/>
    <w:rPr>
      <w:lang w:val="en-US"/>
    </w:rPr>
  </w:style>
  <w:style w:type="character" w:customStyle="1" w:styleId="FigureCaptionChar">
    <w:name w:val="Figure Caption Char"/>
    <w:basedOn w:val="SectionBodyChar"/>
    <w:link w:val="FigureCaption"/>
    <w:rsid w:val="00FD280C"/>
    <w:rPr>
      <w:lang w:val="en-US"/>
    </w:rPr>
  </w:style>
  <w:style w:type="character" w:customStyle="1" w:styleId="FigureChar">
    <w:name w:val="Figure Char"/>
    <w:basedOn w:val="FigureCaptionChar"/>
    <w:link w:val="Figure"/>
    <w:rsid w:val="00CA54D7"/>
    <w:rPr>
      <w:iCs/>
      <w:color w:val="FF0000"/>
      <w:lang w:val="en-US"/>
    </w:rPr>
  </w:style>
  <w:style w:type="paragraph" w:styleId="Legenda">
    <w:name w:val="caption"/>
    <w:basedOn w:val="Normal"/>
    <w:next w:val="Normal"/>
    <w:uiPriority w:val="35"/>
    <w:unhideWhenUsed/>
    <w:qFormat/>
    <w:rsid w:val="00FD280C"/>
    <w:pPr>
      <w:spacing w:after="200"/>
    </w:pPr>
    <w:rPr>
      <w:i/>
      <w:iCs/>
      <w:color w:val="44546A" w:themeColor="text2"/>
      <w:sz w:val="18"/>
      <w:szCs w:val="18"/>
    </w:rPr>
  </w:style>
  <w:style w:type="character" w:customStyle="1" w:styleId="Corpodetexto3Char">
    <w:name w:val="Corpo de texto 3 Char"/>
    <w:basedOn w:val="Fontepargpadro"/>
    <w:link w:val="Corpodetexto3"/>
    <w:semiHidden/>
    <w:rsid w:val="004235B3"/>
    <w:rPr>
      <w:color w:val="FF0000"/>
      <w:sz w:val="24"/>
      <w:szCs w:val="17"/>
    </w:rPr>
  </w:style>
  <w:style w:type="character" w:styleId="MenoPendente">
    <w:name w:val="Unresolved Mention"/>
    <w:basedOn w:val="Fontepargpadro"/>
    <w:uiPriority w:val="99"/>
    <w:semiHidden/>
    <w:unhideWhenUsed/>
    <w:rsid w:val="001B1ACC"/>
    <w:rPr>
      <w:color w:val="605E5C"/>
      <w:shd w:val="clear" w:color="auto" w:fill="E1DFDD"/>
    </w:rPr>
  </w:style>
  <w:style w:type="paragraph" w:customStyle="1" w:styleId="FormataodasReferncias">
    <w:name w:val="Formatação das Referências"/>
    <w:basedOn w:val="Normal"/>
    <w:uiPriority w:val="99"/>
    <w:rsid w:val="00A02325"/>
    <w:pPr>
      <w:spacing w:after="600"/>
    </w:pPr>
    <w:rPr>
      <w:rFonts w:ascii="Arial" w:hAnsi="Arial"/>
      <w:sz w:val="24"/>
      <w:szCs w:val="24"/>
      <w:lang w:val="pt-BR" w:eastAsia="en-US"/>
    </w:rPr>
  </w:style>
  <w:style w:type="character" w:customStyle="1" w:styleId="obonke">
    <w:name w:val="obonke"/>
    <w:basedOn w:val="Fontepargpadro"/>
    <w:rsid w:val="00CD61E2"/>
  </w:style>
  <w:style w:type="character" w:customStyle="1" w:styleId="fvchs">
    <w:name w:val="fvchs"/>
    <w:basedOn w:val="Fontepargpadro"/>
    <w:rsid w:val="00CD61E2"/>
  </w:style>
  <w:style w:type="character" w:customStyle="1" w:styleId="kgnlhe">
    <w:name w:val="kgnlhe"/>
    <w:basedOn w:val="Fontepargpadro"/>
    <w:rsid w:val="00CD6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004">
      <w:bodyDiv w:val="1"/>
      <w:marLeft w:val="0"/>
      <w:marRight w:val="0"/>
      <w:marTop w:val="0"/>
      <w:marBottom w:val="0"/>
      <w:divBdr>
        <w:top w:val="none" w:sz="0" w:space="0" w:color="auto"/>
        <w:left w:val="none" w:sz="0" w:space="0" w:color="auto"/>
        <w:bottom w:val="none" w:sz="0" w:space="0" w:color="auto"/>
        <w:right w:val="none" w:sz="0" w:space="0" w:color="auto"/>
      </w:divBdr>
    </w:div>
    <w:div w:id="56588528">
      <w:bodyDiv w:val="1"/>
      <w:marLeft w:val="0"/>
      <w:marRight w:val="0"/>
      <w:marTop w:val="0"/>
      <w:marBottom w:val="0"/>
      <w:divBdr>
        <w:top w:val="none" w:sz="0" w:space="0" w:color="auto"/>
        <w:left w:val="none" w:sz="0" w:space="0" w:color="auto"/>
        <w:bottom w:val="none" w:sz="0" w:space="0" w:color="auto"/>
        <w:right w:val="none" w:sz="0" w:space="0" w:color="auto"/>
      </w:divBdr>
    </w:div>
    <w:div w:id="102459941">
      <w:bodyDiv w:val="1"/>
      <w:marLeft w:val="0"/>
      <w:marRight w:val="0"/>
      <w:marTop w:val="0"/>
      <w:marBottom w:val="0"/>
      <w:divBdr>
        <w:top w:val="none" w:sz="0" w:space="0" w:color="auto"/>
        <w:left w:val="none" w:sz="0" w:space="0" w:color="auto"/>
        <w:bottom w:val="none" w:sz="0" w:space="0" w:color="auto"/>
        <w:right w:val="none" w:sz="0" w:space="0" w:color="auto"/>
      </w:divBdr>
    </w:div>
    <w:div w:id="103230597">
      <w:bodyDiv w:val="1"/>
      <w:marLeft w:val="0"/>
      <w:marRight w:val="0"/>
      <w:marTop w:val="0"/>
      <w:marBottom w:val="0"/>
      <w:divBdr>
        <w:top w:val="none" w:sz="0" w:space="0" w:color="auto"/>
        <w:left w:val="none" w:sz="0" w:space="0" w:color="auto"/>
        <w:bottom w:val="none" w:sz="0" w:space="0" w:color="auto"/>
        <w:right w:val="none" w:sz="0" w:space="0" w:color="auto"/>
      </w:divBdr>
      <w:divsChild>
        <w:div w:id="583147485">
          <w:marLeft w:val="0"/>
          <w:marRight w:val="0"/>
          <w:marTop w:val="0"/>
          <w:marBottom w:val="0"/>
          <w:divBdr>
            <w:top w:val="none" w:sz="0" w:space="0" w:color="auto"/>
            <w:left w:val="none" w:sz="0" w:space="0" w:color="auto"/>
            <w:bottom w:val="none" w:sz="0" w:space="0" w:color="auto"/>
            <w:right w:val="none" w:sz="0" w:space="0" w:color="auto"/>
          </w:divBdr>
          <w:divsChild>
            <w:div w:id="642006298">
              <w:marLeft w:val="0"/>
              <w:marRight w:val="0"/>
              <w:marTop w:val="0"/>
              <w:marBottom w:val="0"/>
              <w:divBdr>
                <w:top w:val="none" w:sz="0" w:space="0" w:color="auto"/>
                <w:left w:val="none" w:sz="0" w:space="0" w:color="auto"/>
                <w:bottom w:val="none" w:sz="0" w:space="0" w:color="auto"/>
                <w:right w:val="none" w:sz="0" w:space="0" w:color="auto"/>
              </w:divBdr>
              <w:divsChild>
                <w:div w:id="11551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07819">
          <w:marLeft w:val="0"/>
          <w:marRight w:val="0"/>
          <w:marTop w:val="0"/>
          <w:marBottom w:val="0"/>
          <w:divBdr>
            <w:top w:val="none" w:sz="0" w:space="0" w:color="auto"/>
            <w:left w:val="none" w:sz="0" w:space="0" w:color="auto"/>
            <w:bottom w:val="none" w:sz="0" w:space="0" w:color="auto"/>
            <w:right w:val="none" w:sz="0" w:space="0" w:color="auto"/>
          </w:divBdr>
          <w:divsChild>
            <w:div w:id="1915386689">
              <w:marLeft w:val="0"/>
              <w:marRight w:val="0"/>
              <w:marTop w:val="0"/>
              <w:marBottom w:val="0"/>
              <w:divBdr>
                <w:top w:val="none" w:sz="0" w:space="0" w:color="auto"/>
                <w:left w:val="none" w:sz="0" w:space="0" w:color="auto"/>
                <w:bottom w:val="none" w:sz="0" w:space="0" w:color="auto"/>
                <w:right w:val="none" w:sz="0" w:space="0" w:color="auto"/>
              </w:divBdr>
            </w:div>
          </w:divsChild>
        </w:div>
        <w:div w:id="1148665957">
          <w:marLeft w:val="0"/>
          <w:marRight w:val="0"/>
          <w:marTop w:val="60"/>
          <w:marBottom w:val="0"/>
          <w:divBdr>
            <w:top w:val="none" w:sz="0" w:space="0" w:color="auto"/>
            <w:left w:val="none" w:sz="0" w:space="0" w:color="auto"/>
            <w:bottom w:val="none" w:sz="0" w:space="0" w:color="auto"/>
            <w:right w:val="none" w:sz="0" w:space="0" w:color="auto"/>
          </w:divBdr>
        </w:div>
      </w:divsChild>
    </w:div>
    <w:div w:id="132602626">
      <w:bodyDiv w:val="1"/>
      <w:marLeft w:val="0"/>
      <w:marRight w:val="0"/>
      <w:marTop w:val="0"/>
      <w:marBottom w:val="0"/>
      <w:divBdr>
        <w:top w:val="none" w:sz="0" w:space="0" w:color="auto"/>
        <w:left w:val="none" w:sz="0" w:space="0" w:color="auto"/>
        <w:bottom w:val="none" w:sz="0" w:space="0" w:color="auto"/>
        <w:right w:val="none" w:sz="0" w:space="0" w:color="auto"/>
      </w:divBdr>
    </w:div>
    <w:div w:id="138613903">
      <w:bodyDiv w:val="1"/>
      <w:marLeft w:val="0"/>
      <w:marRight w:val="0"/>
      <w:marTop w:val="0"/>
      <w:marBottom w:val="0"/>
      <w:divBdr>
        <w:top w:val="none" w:sz="0" w:space="0" w:color="auto"/>
        <w:left w:val="none" w:sz="0" w:space="0" w:color="auto"/>
        <w:bottom w:val="none" w:sz="0" w:space="0" w:color="auto"/>
        <w:right w:val="none" w:sz="0" w:space="0" w:color="auto"/>
      </w:divBdr>
    </w:div>
    <w:div w:id="141776294">
      <w:bodyDiv w:val="1"/>
      <w:marLeft w:val="0"/>
      <w:marRight w:val="0"/>
      <w:marTop w:val="0"/>
      <w:marBottom w:val="0"/>
      <w:divBdr>
        <w:top w:val="none" w:sz="0" w:space="0" w:color="auto"/>
        <w:left w:val="none" w:sz="0" w:space="0" w:color="auto"/>
        <w:bottom w:val="none" w:sz="0" w:space="0" w:color="auto"/>
        <w:right w:val="none" w:sz="0" w:space="0" w:color="auto"/>
      </w:divBdr>
    </w:div>
    <w:div w:id="167642710">
      <w:bodyDiv w:val="1"/>
      <w:marLeft w:val="0"/>
      <w:marRight w:val="0"/>
      <w:marTop w:val="0"/>
      <w:marBottom w:val="0"/>
      <w:divBdr>
        <w:top w:val="none" w:sz="0" w:space="0" w:color="auto"/>
        <w:left w:val="none" w:sz="0" w:space="0" w:color="auto"/>
        <w:bottom w:val="none" w:sz="0" w:space="0" w:color="auto"/>
        <w:right w:val="none" w:sz="0" w:space="0" w:color="auto"/>
      </w:divBdr>
    </w:div>
    <w:div w:id="219246688">
      <w:bodyDiv w:val="1"/>
      <w:marLeft w:val="0"/>
      <w:marRight w:val="0"/>
      <w:marTop w:val="0"/>
      <w:marBottom w:val="0"/>
      <w:divBdr>
        <w:top w:val="none" w:sz="0" w:space="0" w:color="auto"/>
        <w:left w:val="none" w:sz="0" w:space="0" w:color="auto"/>
        <w:bottom w:val="none" w:sz="0" w:space="0" w:color="auto"/>
        <w:right w:val="none" w:sz="0" w:space="0" w:color="auto"/>
      </w:divBdr>
    </w:div>
    <w:div w:id="251739966">
      <w:bodyDiv w:val="1"/>
      <w:marLeft w:val="0"/>
      <w:marRight w:val="0"/>
      <w:marTop w:val="0"/>
      <w:marBottom w:val="0"/>
      <w:divBdr>
        <w:top w:val="none" w:sz="0" w:space="0" w:color="auto"/>
        <w:left w:val="none" w:sz="0" w:space="0" w:color="auto"/>
        <w:bottom w:val="none" w:sz="0" w:space="0" w:color="auto"/>
        <w:right w:val="none" w:sz="0" w:space="0" w:color="auto"/>
      </w:divBdr>
    </w:div>
    <w:div w:id="355619161">
      <w:bodyDiv w:val="1"/>
      <w:marLeft w:val="0"/>
      <w:marRight w:val="0"/>
      <w:marTop w:val="0"/>
      <w:marBottom w:val="0"/>
      <w:divBdr>
        <w:top w:val="none" w:sz="0" w:space="0" w:color="auto"/>
        <w:left w:val="none" w:sz="0" w:space="0" w:color="auto"/>
        <w:bottom w:val="none" w:sz="0" w:space="0" w:color="auto"/>
        <w:right w:val="none" w:sz="0" w:space="0" w:color="auto"/>
      </w:divBdr>
    </w:div>
    <w:div w:id="364139781">
      <w:bodyDiv w:val="1"/>
      <w:marLeft w:val="0"/>
      <w:marRight w:val="0"/>
      <w:marTop w:val="0"/>
      <w:marBottom w:val="0"/>
      <w:divBdr>
        <w:top w:val="none" w:sz="0" w:space="0" w:color="auto"/>
        <w:left w:val="none" w:sz="0" w:space="0" w:color="auto"/>
        <w:bottom w:val="none" w:sz="0" w:space="0" w:color="auto"/>
        <w:right w:val="none" w:sz="0" w:space="0" w:color="auto"/>
      </w:divBdr>
    </w:div>
    <w:div w:id="455803921">
      <w:bodyDiv w:val="1"/>
      <w:marLeft w:val="0"/>
      <w:marRight w:val="0"/>
      <w:marTop w:val="0"/>
      <w:marBottom w:val="0"/>
      <w:divBdr>
        <w:top w:val="none" w:sz="0" w:space="0" w:color="auto"/>
        <w:left w:val="none" w:sz="0" w:space="0" w:color="auto"/>
        <w:bottom w:val="none" w:sz="0" w:space="0" w:color="auto"/>
        <w:right w:val="none" w:sz="0" w:space="0" w:color="auto"/>
      </w:divBdr>
    </w:div>
    <w:div w:id="547644165">
      <w:bodyDiv w:val="1"/>
      <w:marLeft w:val="0"/>
      <w:marRight w:val="0"/>
      <w:marTop w:val="0"/>
      <w:marBottom w:val="0"/>
      <w:divBdr>
        <w:top w:val="none" w:sz="0" w:space="0" w:color="auto"/>
        <w:left w:val="none" w:sz="0" w:space="0" w:color="auto"/>
        <w:bottom w:val="none" w:sz="0" w:space="0" w:color="auto"/>
        <w:right w:val="none" w:sz="0" w:space="0" w:color="auto"/>
      </w:divBdr>
    </w:div>
    <w:div w:id="563373816">
      <w:bodyDiv w:val="1"/>
      <w:marLeft w:val="0"/>
      <w:marRight w:val="0"/>
      <w:marTop w:val="0"/>
      <w:marBottom w:val="0"/>
      <w:divBdr>
        <w:top w:val="none" w:sz="0" w:space="0" w:color="auto"/>
        <w:left w:val="none" w:sz="0" w:space="0" w:color="auto"/>
        <w:bottom w:val="none" w:sz="0" w:space="0" w:color="auto"/>
        <w:right w:val="none" w:sz="0" w:space="0" w:color="auto"/>
      </w:divBdr>
    </w:div>
    <w:div w:id="601686692">
      <w:bodyDiv w:val="1"/>
      <w:marLeft w:val="0"/>
      <w:marRight w:val="0"/>
      <w:marTop w:val="0"/>
      <w:marBottom w:val="0"/>
      <w:divBdr>
        <w:top w:val="none" w:sz="0" w:space="0" w:color="auto"/>
        <w:left w:val="none" w:sz="0" w:space="0" w:color="auto"/>
        <w:bottom w:val="none" w:sz="0" w:space="0" w:color="auto"/>
        <w:right w:val="none" w:sz="0" w:space="0" w:color="auto"/>
      </w:divBdr>
    </w:div>
    <w:div w:id="647319068">
      <w:bodyDiv w:val="1"/>
      <w:marLeft w:val="0"/>
      <w:marRight w:val="0"/>
      <w:marTop w:val="0"/>
      <w:marBottom w:val="0"/>
      <w:divBdr>
        <w:top w:val="none" w:sz="0" w:space="0" w:color="auto"/>
        <w:left w:val="none" w:sz="0" w:space="0" w:color="auto"/>
        <w:bottom w:val="none" w:sz="0" w:space="0" w:color="auto"/>
        <w:right w:val="none" w:sz="0" w:space="0" w:color="auto"/>
      </w:divBdr>
    </w:div>
    <w:div w:id="696471871">
      <w:bodyDiv w:val="1"/>
      <w:marLeft w:val="0"/>
      <w:marRight w:val="0"/>
      <w:marTop w:val="0"/>
      <w:marBottom w:val="0"/>
      <w:divBdr>
        <w:top w:val="none" w:sz="0" w:space="0" w:color="auto"/>
        <w:left w:val="none" w:sz="0" w:space="0" w:color="auto"/>
        <w:bottom w:val="none" w:sz="0" w:space="0" w:color="auto"/>
        <w:right w:val="none" w:sz="0" w:space="0" w:color="auto"/>
      </w:divBdr>
    </w:div>
    <w:div w:id="699472852">
      <w:bodyDiv w:val="1"/>
      <w:marLeft w:val="0"/>
      <w:marRight w:val="0"/>
      <w:marTop w:val="0"/>
      <w:marBottom w:val="0"/>
      <w:divBdr>
        <w:top w:val="none" w:sz="0" w:space="0" w:color="auto"/>
        <w:left w:val="none" w:sz="0" w:space="0" w:color="auto"/>
        <w:bottom w:val="none" w:sz="0" w:space="0" w:color="auto"/>
        <w:right w:val="none" w:sz="0" w:space="0" w:color="auto"/>
      </w:divBdr>
    </w:div>
    <w:div w:id="743649873">
      <w:bodyDiv w:val="1"/>
      <w:marLeft w:val="0"/>
      <w:marRight w:val="0"/>
      <w:marTop w:val="0"/>
      <w:marBottom w:val="0"/>
      <w:divBdr>
        <w:top w:val="none" w:sz="0" w:space="0" w:color="auto"/>
        <w:left w:val="none" w:sz="0" w:space="0" w:color="auto"/>
        <w:bottom w:val="none" w:sz="0" w:space="0" w:color="auto"/>
        <w:right w:val="none" w:sz="0" w:space="0" w:color="auto"/>
      </w:divBdr>
    </w:div>
    <w:div w:id="758141536">
      <w:bodyDiv w:val="1"/>
      <w:marLeft w:val="0"/>
      <w:marRight w:val="0"/>
      <w:marTop w:val="0"/>
      <w:marBottom w:val="0"/>
      <w:divBdr>
        <w:top w:val="none" w:sz="0" w:space="0" w:color="auto"/>
        <w:left w:val="none" w:sz="0" w:space="0" w:color="auto"/>
        <w:bottom w:val="none" w:sz="0" w:space="0" w:color="auto"/>
        <w:right w:val="none" w:sz="0" w:space="0" w:color="auto"/>
      </w:divBdr>
    </w:div>
    <w:div w:id="765076337">
      <w:bodyDiv w:val="1"/>
      <w:marLeft w:val="0"/>
      <w:marRight w:val="0"/>
      <w:marTop w:val="0"/>
      <w:marBottom w:val="0"/>
      <w:divBdr>
        <w:top w:val="none" w:sz="0" w:space="0" w:color="auto"/>
        <w:left w:val="none" w:sz="0" w:space="0" w:color="auto"/>
        <w:bottom w:val="none" w:sz="0" w:space="0" w:color="auto"/>
        <w:right w:val="none" w:sz="0" w:space="0" w:color="auto"/>
      </w:divBdr>
    </w:div>
    <w:div w:id="829562192">
      <w:bodyDiv w:val="1"/>
      <w:marLeft w:val="0"/>
      <w:marRight w:val="0"/>
      <w:marTop w:val="0"/>
      <w:marBottom w:val="0"/>
      <w:divBdr>
        <w:top w:val="none" w:sz="0" w:space="0" w:color="auto"/>
        <w:left w:val="none" w:sz="0" w:space="0" w:color="auto"/>
        <w:bottom w:val="none" w:sz="0" w:space="0" w:color="auto"/>
        <w:right w:val="none" w:sz="0" w:space="0" w:color="auto"/>
      </w:divBdr>
    </w:div>
    <w:div w:id="858086923">
      <w:bodyDiv w:val="1"/>
      <w:marLeft w:val="0"/>
      <w:marRight w:val="0"/>
      <w:marTop w:val="0"/>
      <w:marBottom w:val="0"/>
      <w:divBdr>
        <w:top w:val="none" w:sz="0" w:space="0" w:color="auto"/>
        <w:left w:val="none" w:sz="0" w:space="0" w:color="auto"/>
        <w:bottom w:val="none" w:sz="0" w:space="0" w:color="auto"/>
        <w:right w:val="none" w:sz="0" w:space="0" w:color="auto"/>
      </w:divBdr>
    </w:div>
    <w:div w:id="946886804">
      <w:bodyDiv w:val="1"/>
      <w:marLeft w:val="0"/>
      <w:marRight w:val="0"/>
      <w:marTop w:val="0"/>
      <w:marBottom w:val="0"/>
      <w:divBdr>
        <w:top w:val="none" w:sz="0" w:space="0" w:color="auto"/>
        <w:left w:val="none" w:sz="0" w:space="0" w:color="auto"/>
        <w:bottom w:val="none" w:sz="0" w:space="0" w:color="auto"/>
        <w:right w:val="none" w:sz="0" w:space="0" w:color="auto"/>
      </w:divBdr>
    </w:div>
    <w:div w:id="948465541">
      <w:bodyDiv w:val="1"/>
      <w:marLeft w:val="0"/>
      <w:marRight w:val="0"/>
      <w:marTop w:val="0"/>
      <w:marBottom w:val="0"/>
      <w:divBdr>
        <w:top w:val="none" w:sz="0" w:space="0" w:color="auto"/>
        <w:left w:val="none" w:sz="0" w:space="0" w:color="auto"/>
        <w:bottom w:val="none" w:sz="0" w:space="0" w:color="auto"/>
        <w:right w:val="none" w:sz="0" w:space="0" w:color="auto"/>
      </w:divBdr>
    </w:div>
    <w:div w:id="958954893">
      <w:bodyDiv w:val="1"/>
      <w:marLeft w:val="0"/>
      <w:marRight w:val="0"/>
      <w:marTop w:val="0"/>
      <w:marBottom w:val="0"/>
      <w:divBdr>
        <w:top w:val="none" w:sz="0" w:space="0" w:color="auto"/>
        <w:left w:val="none" w:sz="0" w:space="0" w:color="auto"/>
        <w:bottom w:val="none" w:sz="0" w:space="0" w:color="auto"/>
        <w:right w:val="none" w:sz="0" w:space="0" w:color="auto"/>
      </w:divBdr>
    </w:div>
    <w:div w:id="1074399490">
      <w:bodyDiv w:val="1"/>
      <w:marLeft w:val="0"/>
      <w:marRight w:val="0"/>
      <w:marTop w:val="0"/>
      <w:marBottom w:val="0"/>
      <w:divBdr>
        <w:top w:val="none" w:sz="0" w:space="0" w:color="auto"/>
        <w:left w:val="none" w:sz="0" w:space="0" w:color="auto"/>
        <w:bottom w:val="none" w:sz="0" w:space="0" w:color="auto"/>
        <w:right w:val="none" w:sz="0" w:space="0" w:color="auto"/>
      </w:divBdr>
    </w:div>
    <w:div w:id="1141461382">
      <w:bodyDiv w:val="1"/>
      <w:marLeft w:val="0"/>
      <w:marRight w:val="0"/>
      <w:marTop w:val="0"/>
      <w:marBottom w:val="0"/>
      <w:divBdr>
        <w:top w:val="none" w:sz="0" w:space="0" w:color="auto"/>
        <w:left w:val="none" w:sz="0" w:space="0" w:color="auto"/>
        <w:bottom w:val="none" w:sz="0" w:space="0" w:color="auto"/>
        <w:right w:val="none" w:sz="0" w:space="0" w:color="auto"/>
      </w:divBdr>
    </w:div>
    <w:div w:id="1197691826">
      <w:bodyDiv w:val="1"/>
      <w:marLeft w:val="0"/>
      <w:marRight w:val="0"/>
      <w:marTop w:val="0"/>
      <w:marBottom w:val="0"/>
      <w:divBdr>
        <w:top w:val="none" w:sz="0" w:space="0" w:color="auto"/>
        <w:left w:val="none" w:sz="0" w:space="0" w:color="auto"/>
        <w:bottom w:val="none" w:sz="0" w:space="0" w:color="auto"/>
        <w:right w:val="none" w:sz="0" w:space="0" w:color="auto"/>
      </w:divBdr>
    </w:div>
    <w:div w:id="1218778425">
      <w:bodyDiv w:val="1"/>
      <w:marLeft w:val="0"/>
      <w:marRight w:val="0"/>
      <w:marTop w:val="0"/>
      <w:marBottom w:val="0"/>
      <w:divBdr>
        <w:top w:val="none" w:sz="0" w:space="0" w:color="auto"/>
        <w:left w:val="none" w:sz="0" w:space="0" w:color="auto"/>
        <w:bottom w:val="none" w:sz="0" w:space="0" w:color="auto"/>
        <w:right w:val="none" w:sz="0" w:space="0" w:color="auto"/>
      </w:divBdr>
    </w:div>
    <w:div w:id="1251431934">
      <w:bodyDiv w:val="1"/>
      <w:marLeft w:val="0"/>
      <w:marRight w:val="0"/>
      <w:marTop w:val="0"/>
      <w:marBottom w:val="0"/>
      <w:divBdr>
        <w:top w:val="none" w:sz="0" w:space="0" w:color="auto"/>
        <w:left w:val="none" w:sz="0" w:space="0" w:color="auto"/>
        <w:bottom w:val="none" w:sz="0" w:space="0" w:color="auto"/>
        <w:right w:val="none" w:sz="0" w:space="0" w:color="auto"/>
      </w:divBdr>
    </w:div>
    <w:div w:id="1278027978">
      <w:bodyDiv w:val="1"/>
      <w:marLeft w:val="0"/>
      <w:marRight w:val="0"/>
      <w:marTop w:val="0"/>
      <w:marBottom w:val="0"/>
      <w:divBdr>
        <w:top w:val="none" w:sz="0" w:space="0" w:color="auto"/>
        <w:left w:val="none" w:sz="0" w:space="0" w:color="auto"/>
        <w:bottom w:val="none" w:sz="0" w:space="0" w:color="auto"/>
        <w:right w:val="none" w:sz="0" w:space="0" w:color="auto"/>
      </w:divBdr>
    </w:div>
    <w:div w:id="1292587665">
      <w:bodyDiv w:val="1"/>
      <w:marLeft w:val="0"/>
      <w:marRight w:val="0"/>
      <w:marTop w:val="0"/>
      <w:marBottom w:val="0"/>
      <w:divBdr>
        <w:top w:val="none" w:sz="0" w:space="0" w:color="auto"/>
        <w:left w:val="none" w:sz="0" w:space="0" w:color="auto"/>
        <w:bottom w:val="none" w:sz="0" w:space="0" w:color="auto"/>
        <w:right w:val="none" w:sz="0" w:space="0" w:color="auto"/>
      </w:divBdr>
    </w:div>
    <w:div w:id="1341851166">
      <w:bodyDiv w:val="1"/>
      <w:marLeft w:val="0"/>
      <w:marRight w:val="0"/>
      <w:marTop w:val="0"/>
      <w:marBottom w:val="0"/>
      <w:divBdr>
        <w:top w:val="none" w:sz="0" w:space="0" w:color="auto"/>
        <w:left w:val="none" w:sz="0" w:space="0" w:color="auto"/>
        <w:bottom w:val="none" w:sz="0" w:space="0" w:color="auto"/>
        <w:right w:val="none" w:sz="0" w:space="0" w:color="auto"/>
      </w:divBdr>
    </w:div>
    <w:div w:id="1391030218">
      <w:bodyDiv w:val="1"/>
      <w:marLeft w:val="0"/>
      <w:marRight w:val="0"/>
      <w:marTop w:val="0"/>
      <w:marBottom w:val="0"/>
      <w:divBdr>
        <w:top w:val="none" w:sz="0" w:space="0" w:color="auto"/>
        <w:left w:val="none" w:sz="0" w:space="0" w:color="auto"/>
        <w:bottom w:val="none" w:sz="0" w:space="0" w:color="auto"/>
        <w:right w:val="none" w:sz="0" w:space="0" w:color="auto"/>
      </w:divBdr>
      <w:divsChild>
        <w:div w:id="1178930287">
          <w:marLeft w:val="0"/>
          <w:marRight w:val="0"/>
          <w:marTop w:val="0"/>
          <w:marBottom w:val="0"/>
          <w:divBdr>
            <w:top w:val="none" w:sz="0" w:space="0" w:color="auto"/>
            <w:left w:val="none" w:sz="0" w:space="0" w:color="auto"/>
            <w:bottom w:val="none" w:sz="0" w:space="0" w:color="auto"/>
            <w:right w:val="none" w:sz="0" w:space="0" w:color="auto"/>
          </w:divBdr>
          <w:divsChild>
            <w:div w:id="1515916541">
              <w:marLeft w:val="0"/>
              <w:marRight w:val="0"/>
              <w:marTop w:val="0"/>
              <w:marBottom w:val="0"/>
              <w:divBdr>
                <w:top w:val="none" w:sz="0" w:space="0" w:color="auto"/>
                <w:left w:val="none" w:sz="0" w:space="0" w:color="auto"/>
                <w:bottom w:val="none" w:sz="0" w:space="0" w:color="auto"/>
                <w:right w:val="none" w:sz="0" w:space="0" w:color="auto"/>
              </w:divBdr>
              <w:divsChild>
                <w:div w:id="2076585309">
                  <w:marLeft w:val="0"/>
                  <w:marRight w:val="0"/>
                  <w:marTop w:val="0"/>
                  <w:marBottom w:val="0"/>
                  <w:divBdr>
                    <w:top w:val="none" w:sz="0" w:space="0" w:color="auto"/>
                    <w:left w:val="none" w:sz="0" w:space="0" w:color="auto"/>
                    <w:bottom w:val="none" w:sz="0" w:space="0" w:color="auto"/>
                    <w:right w:val="none" w:sz="0" w:space="0" w:color="auto"/>
                  </w:divBdr>
                  <w:divsChild>
                    <w:div w:id="705368118">
                      <w:marLeft w:val="0"/>
                      <w:marRight w:val="0"/>
                      <w:marTop w:val="0"/>
                      <w:marBottom w:val="0"/>
                      <w:divBdr>
                        <w:top w:val="none" w:sz="0" w:space="0" w:color="auto"/>
                        <w:left w:val="none" w:sz="0" w:space="0" w:color="auto"/>
                        <w:bottom w:val="none" w:sz="0" w:space="0" w:color="auto"/>
                        <w:right w:val="none" w:sz="0" w:space="0" w:color="auto"/>
                      </w:divBdr>
                      <w:divsChild>
                        <w:div w:id="1541161289">
                          <w:marLeft w:val="0"/>
                          <w:marRight w:val="0"/>
                          <w:marTop w:val="0"/>
                          <w:marBottom w:val="0"/>
                          <w:divBdr>
                            <w:top w:val="none" w:sz="0" w:space="0" w:color="auto"/>
                            <w:left w:val="none" w:sz="0" w:space="0" w:color="auto"/>
                            <w:bottom w:val="none" w:sz="0" w:space="0" w:color="auto"/>
                            <w:right w:val="none" w:sz="0" w:space="0" w:color="auto"/>
                          </w:divBdr>
                          <w:divsChild>
                            <w:div w:id="984696906">
                              <w:marLeft w:val="0"/>
                              <w:marRight w:val="0"/>
                              <w:marTop w:val="0"/>
                              <w:marBottom w:val="0"/>
                              <w:divBdr>
                                <w:top w:val="none" w:sz="0" w:space="0" w:color="auto"/>
                                <w:left w:val="none" w:sz="0" w:space="0" w:color="auto"/>
                                <w:bottom w:val="none" w:sz="0" w:space="0" w:color="auto"/>
                                <w:right w:val="none" w:sz="0" w:space="0" w:color="auto"/>
                              </w:divBdr>
                              <w:divsChild>
                                <w:div w:id="702485086">
                                  <w:marLeft w:val="0"/>
                                  <w:marRight w:val="0"/>
                                  <w:marTop w:val="0"/>
                                  <w:marBottom w:val="0"/>
                                  <w:divBdr>
                                    <w:top w:val="none" w:sz="0" w:space="0" w:color="auto"/>
                                    <w:left w:val="none" w:sz="0" w:space="0" w:color="auto"/>
                                    <w:bottom w:val="none" w:sz="0" w:space="0" w:color="auto"/>
                                    <w:right w:val="none" w:sz="0" w:space="0" w:color="auto"/>
                                  </w:divBdr>
                                  <w:divsChild>
                                    <w:div w:id="652610706">
                                      <w:marLeft w:val="0"/>
                                      <w:marRight w:val="0"/>
                                      <w:marTop w:val="0"/>
                                      <w:marBottom w:val="0"/>
                                      <w:divBdr>
                                        <w:top w:val="none" w:sz="0" w:space="0" w:color="auto"/>
                                        <w:left w:val="none" w:sz="0" w:space="0" w:color="auto"/>
                                        <w:bottom w:val="none" w:sz="0" w:space="0" w:color="auto"/>
                                        <w:right w:val="none" w:sz="0" w:space="0" w:color="auto"/>
                                      </w:divBdr>
                                    </w:div>
                                    <w:div w:id="658652999">
                                      <w:marLeft w:val="0"/>
                                      <w:marRight w:val="0"/>
                                      <w:marTop w:val="0"/>
                                      <w:marBottom w:val="0"/>
                                      <w:divBdr>
                                        <w:top w:val="none" w:sz="0" w:space="0" w:color="auto"/>
                                        <w:left w:val="none" w:sz="0" w:space="0" w:color="auto"/>
                                        <w:bottom w:val="none" w:sz="0" w:space="0" w:color="auto"/>
                                        <w:right w:val="none" w:sz="0" w:space="0" w:color="auto"/>
                                      </w:divBdr>
                                      <w:divsChild>
                                        <w:div w:id="18822162">
                                          <w:marLeft w:val="0"/>
                                          <w:marRight w:val="165"/>
                                          <w:marTop w:val="150"/>
                                          <w:marBottom w:val="0"/>
                                          <w:divBdr>
                                            <w:top w:val="none" w:sz="0" w:space="0" w:color="auto"/>
                                            <w:left w:val="none" w:sz="0" w:space="0" w:color="auto"/>
                                            <w:bottom w:val="none" w:sz="0" w:space="0" w:color="auto"/>
                                            <w:right w:val="none" w:sz="0" w:space="0" w:color="auto"/>
                                          </w:divBdr>
                                          <w:divsChild>
                                            <w:div w:id="2039624838">
                                              <w:marLeft w:val="0"/>
                                              <w:marRight w:val="0"/>
                                              <w:marTop w:val="0"/>
                                              <w:marBottom w:val="0"/>
                                              <w:divBdr>
                                                <w:top w:val="none" w:sz="0" w:space="0" w:color="auto"/>
                                                <w:left w:val="none" w:sz="0" w:space="0" w:color="auto"/>
                                                <w:bottom w:val="none" w:sz="0" w:space="0" w:color="auto"/>
                                                <w:right w:val="none" w:sz="0" w:space="0" w:color="auto"/>
                                              </w:divBdr>
                                              <w:divsChild>
                                                <w:div w:id="1012493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348186">
      <w:bodyDiv w:val="1"/>
      <w:marLeft w:val="0"/>
      <w:marRight w:val="0"/>
      <w:marTop w:val="0"/>
      <w:marBottom w:val="0"/>
      <w:divBdr>
        <w:top w:val="none" w:sz="0" w:space="0" w:color="auto"/>
        <w:left w:val="none" w:sz="0" w:space="0" w:color="auto"/>
        <w:bottom w:val="none" w:sz="0" w:space="0" w:color="auto"/>
        <w:right w:val="none" w:sz="0" w:space="0" w:color="auto"/>
      </w:divBdr>
    </w:div>
    <w:div w:id="1515144798">
      <w:bodyDiv w:val="1"/>
      <w:marLeft w:val="0"/>
      <w:marRight w:val="0"/>
      <w:marTop w:val="0"/>
      <w:marBottom w:val="0"/>
      <w:divBdr>
        <w:top w:val="none" w:sz="0" w:space="0" w:color="auto"/>
        <w:left w:val="none" w:sz="0" w:space="0" w:color="auto"/>
        <w:bottom w:val="none" w:sz="0" w:space="0" w:color="auto"/>
        <w:right w:val="none" w:sz="0" w:space="0" w:color="auto"/>
      </w:divBdr>
    </w:div>
    <w:div w:id="1577519431">
      <w:bodyDiv w:val="1"/>
      <w:marLeft w:val="0"/>
      <w:marRight w:val="0"/>
      <w:marTop w:val="0"/>
      <w:marBottom w:val="0"/>
      <w:divBdr>
        <w:top w:val="none" w:sz="0" w:space="0" w:color="auto"/>
        <w:left w:val="none" w:sz="0" w:space="0" w:color="auto"/>
        <w:bottom w:val="none" w:sz="0" w:space="0" w:color="auto"/>
        <w:right w:val="none" w:sz="0" w:space="0" w:color="auto"/>
      </w:divBdr>
    </w:div>
    <w:div w:id="1589659929">
      <w:bodyDiv w:val="1"/>
      <w:marLeft w:val="0"/>
      <w:marRight w:val="0"/>
      <w:marTop w:val="0"/>
      <w:marBottom w:val="0"/>
      <w:divBdr>
        <w:top w:val="none" w:sz="0" w:space="0" w:color="auto"/>
        <w:left w:val="none" w:sz="0" w:space="0" w:color="auto"/>
        <w:bottom w:val="none" w:sz="0" w:space="0" w:color="auto"/>
        <w:right w:val="none" w:sz="0" w:space="0" w:color="auto"/>
      </w:divBdr>
    </w:div>
    <w:div w:id="1611740113">
      <w:bodyDiv w:val="1"/>
      <w:marLeft w:val="0"/>
      <w:marRight w:val="0"/>
      <w:marTop w:val="0"/>
      <w:marBottom w:val="0"/>
      <w:divBdr>
        <w:top w:val="none" w:sz="0" w:space="0" w:color="auto"/>
        <w:left w:val="none" w:sz="0" w:space="0" w:color="auto"/>
        <w:bottom w:val="none" w:sz="0" w:space="0" w:color="auto"/>
        <w:right w:val="none" w:sz="0" w:space="0" w:color="auto"/>
      </w:divBdr>
      <w:divsChild>
        <w:div w:id="841507316">
          <w:marLeft w:val="0"/>
          <w:marRight w:val="0"/>
          <w:marTop w:val="0"/>
          <w:marBottom w:val="0"/>
          <w:divBdr>
            <w:top w:val="none" w:sz="0" w:space="0" w:color="auto"/>
            <w:left w:val="none" w:sz="0" w:space="0" w:color="auto"/>
            <w:bottom w:val="none" w:sz="0" w:space="0" w:color="auto"/>
            <w:right w:val="none" w:sz="0" w:space="0" w:color="auto"/>
          </w:divBdr>
          <w:divsChild>
            <w:div w:id="616529770">
              <w:marLeft w:val="0"/>
              <w:marRight w:val="0"/>
              <w:marTop w:val="0"/>
              <w:marBottom w:val="0"/>
              <w:divBdr>
                <w:top w:val="none" w:sz="0" w:space="0" w:color="auto"/>
                <w:left w:val="none" w:sz="0" w:space="0" w:color="auto"/>
                <w:bottom w:val="none" w:sz="0" w:space="0" w:color="auto"/>
                <w:right w:val="none" w:sz="0" w:space="0" w:color="auto"/>
              </w:divBdr>
              <w:divsChild>
                <w:div w:id="1040085608">
                  <w:marLeft w:val="0"/>
                  <w:marRight w:val="0"/>
                  <w:marTop w:val="0"/>
                  <w:marBottom w:val="0"/>
                  <w:divBdr>
                    <w:top w:val="none" w:sz="0" w:space="0" w:color="auto"/>
                    <w:left w:val="none" w:sz="0" w:space="0" w:color="auto"/>
                    <w:bottom w:val="none" w:sz="0" w:space="0" w:color="auto"/>
                    <w:right w:val="none" w:sz="0" w:space="0" w:color="auto"/>
                  </w:divBdr>
                  <w:divsChild>
                    <w:div w:id="1211066273">
                      <w:marLeft w:val="0"/>
                      <w:marRight w:val="0"/>
                      <w:marTop w:val="0"/>
                      <w:marBottom w:val="0"/>
                      <w:divBdr>
                        <w:top w:val="none" w:sz="0" w:space="0" w:color="auto"/>
                        <w:left w:val="none" w:sz="0" w:space="0" w:color="auto"/>
                        <w:bottom w:val="none" w:sz="0" w:space="0" w:color="auto"/>
                        <w:right w:val="none" w:sz="0" w:space="0" w:color="auto"/>
                      </w:divBdr>
                      <w:divsChild>
                        <w:div w:id="1389568364">
                          <w:marLeft w:val="0"/>
                          <w:marRight w:val="0"/>
                          <w:marTop w:val="0"/>
                          <w:marBottom w:val="0"/>
                          <w:divBdr>
                            <w:top w:val="none" w:sz="0" w:space="0" w:color="auto"/>
                            <w:left w:val="none" w:sz="0" w:space="0" w:color="auto"/>
                            <w:bottom w:val="none" w:sz="0" w:space="0" w:color="auto"/>
                            <w:right w:val="none" w:sz="0" w:space="0" w:color="auto"/>
                          </w:divBdr>
                          <w:divsChild>
                            <w:div w:id="1361707801">
                              <w:marLeft w:val="0"/>
                              <w:marRight w:val="0"/>
                              <w:marTop w:val="0"/>
                              <w:marBottom w:val="0"/>
                              <w:divBdr>
                                <w:top w:val="none" w:sz="0" w:space="0" w:color="auto"/>
                                <w:left w:val="none" w:sz="0" w:space="0" w:color="auto"/>
                                <w:bottom w:val="none" w:sz="0" w:space="0" w:color="auto"/>
                                <w:right w:val="none" w:sz="0" w:space="0" w:color="auto"/>
                              </w:divBdr>
                              <w:divsChild>
                                <w:div w:id="1976985596">
                                  <w:marLeft w:val="0"/>
                                  <w:marRight w:val="0"/>
                                  <w:marTop w:val="0"/>
                                  <w:marBottom w:val="0"/>
                                  <w:divBdr>
                                    <w:top w:val="none" w:sz="0" w:space="0" w:color="auto"/>
                                    <w:left w:val="none" w:sz="0" w:space="0" w:color="auto"/>
                                    <w:bottom w:val="none" w:sz="0" w:space="0" w:color="auto"/>
                                    <w:right w:val="none" w:sz="0" w:space="0" w:color="auto"/>
                                  </w:divBdr>
                                  <w:divsChild>
                                    <w:div w:id="83458881">
                                      <w:marLeft w:val="0"/>
                                      <w:marRight w:val="0"/>
                                      <w:marTop w:val="0"/>
                                      <w:marBottom w:val="0"/>
                                      <w:divBdr>
                                        <w:top w:val="none" w:sz="0" w:space="0" w:color="auto"/>
                                        <w:left w:val="none" w:sz="0" w:space="0" w:color="auto"/>
                                        <w:bottom w:val="none" w:sz="0" w:space="0" w:color="auto"/>
                                        <w:right w:val="none" w:sz="0" w:space="0" w:color="auto"/>
                                      </w:divBdr>
                                    </w:div>
                                    <w:div w:id="1909414121">
                                      <w:marLeft w:val="0"/>
                                      <w:marRight w:val="0"/>
                                      <w:marTop w:val="0"/>
                                      <w:marBottom w:val="0"/>
                                      <w:divBdr>
                                        <w:top w:val="none" w:sz="0" w:space="0" w:color="auto"/>
                                        <w:left w:val="none" w:sz="0" w:space="0" w:color="auto"/>
                                        <w:bottom w:val="none" w:sz="0" w:space="0" w:color="auto"/>
                                        <w:right w:val="none" w:sz="0" w:space="0" w:color="auto"/>
                                      </w:divBdr>
                                      <w:divsChild>
                                        <w:div w:id="890653998">
                                          <w:marLeft w:val="0"/>
                                          <w:marRight w:val="165"/>
                                          <w:marTop w:val="150"/>
                                          <w:marBottom w:val="0"/>
                                          <w:divBdr>
                                            <w:top w:val="none" w:sz="0" w:space="0" w:color="auto"/>
                                            <w:left w:val="none" w:sz="0" w:space="0" w:color="auto"/>
                                            <w:bottom w:val="none" w:sz="0" w:space="0" w:color="auto"/>
                                            <w:right w:val="none" w:sz="0" w:space="0" w:color="auto"/>
                                          </w:divBdr>
                                          <w:divsChild>
                                            <w:div w:id="1527794418">
                                              <w:marLeft w:val="0"/>
                                              <w:marRight w:val="0"/>
                                              <w:marTop w:val="0"/>
                                              <w:marBottom w:val="0"/>
                                              <w:divBdr>
                                                <w:top w:val="none" w:sz="0" w:space="0" w:color="auto"/>
                                                <w:left w:val="none" w:sz="0" w:space="0" w:color="auto"/>
                                                <w:bottom w:val="none" w:sz="0" w:space="0" w:color="auto"/>
                                                <w:right w:val="none" w:sz="0" w:space="0" w:color="auto"/>
                                              </w:divBdr>
                                              <w:divsChild>
                                                <w:div w:id="2252651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923529">
      <w:bodyDiv w:val="1"/>
      <w:marLeft w:val="0"/>
      <w:marRight w:val="0"/>
      <w:marTop w:val="0"/>
      <w:marBottom w:val="0"/>
      <w:divBdr>
        <w:top w:val="none" w:sz="0" w:space="0" w:color="auto"/>
        <w:left w:val="none" w:sz="0" w:space="0" w:color="auto"/>
        <w:bottom w:val="none" w:sz="0" w:space="0" w:color="auto"/>
        <w:right w:val="none" w:sz="0" w:space="0" w:color="auto"/>
      </w:divBdr>
    </w:div>
    <w:div w:id="1719166000">
      <w:bodyDiv w:val="1"/>
      <w:marLeft w:val="0"/>
      <w:marRight w:val="0"/>
      <w:marTop w:val="0"/>
      <w:marBottom w:val="0"/>
      <w:divBdr>
        <w:top w:val="none" w:sz="0" w:space="0" w:color="auto"/>
        <w:left w:val="none" w:sz="0" w:space="0" w:color="auto"/>
        <w:bottom w:val="none" w:sz="0" w:space="0" w:color="auto"/>
        <w:right w:val="none" w:sz="0" w:space="0" w:color="auto"/>
      </w:divBdr>
    </w:div>
    <w:div w:id="1750346084">
      <w:bodyDiv w:val="1"/>
      <w:marLeft w:val="0"/>
      <w:marRight w:val="0"/>
      <w:marTop w:val="0"/>
      <w:marBottom w:val="0"/>
      <w:divBdr>
        <w:top w:val="none" w:sz="0" w:space="0" w:color="auto"/>
        <w:left w:val="none" w:sz="0" w:space="0" w:color="auto"/>
        <w:bottom w:val="none" w:sz="0" w:space="0" w:color="auto"/>
        <w:right w:val="none" w:sz="0" w:space="0" w:color="auto"/>
      </w:divBdr>
    </w:div>
    <w:div w:id="1752004267">
      <w:bodyDiv w:val="1"/>
      <w:marLeft w:val="0"/>
      <w:marRight w:val="0"/>
      <w:marTop w:val="0"/>
      <w:marBottom w:val="0"/>
      <w:divBdr>
        <w:top w:val="none" w:sz="0" w:space="0" w:color="auto"/>
        <w:left w:val="none" w:sz="0" w:space="0" w:color="auto"/>
        <w:bottom w:val="none" w:sz="0" w:space="0" w:color="auto"/>
        <w:right w:val="none" w:sz="0" w:space="0" w:color="auto"/>
      </w:divBdr>
    </w:div>
    <w:div w:id="1774550501">
      <w:bodyDiv w:val="1"/>
      <w:marLeft w:val="0"/>
      <w:marRight w:val="0"/>
      <w:marTop w:val="0"/>
      <w:marBottom w:val="0"/>
      <w:divBdr>
        <w:top w:val="none" w:sz="0" w:space="0" w:color="auto"/>
        <w:left w:val="none" w:sz="0" w:space="0" w:color="auto"/>
        <w:bottom w:val="none" w:sz="0" w:space="0" w:color="auto"/>
        <w:right w:val="none" w:sz="0" w:space="0" w:color="auto"/>
      </w:divBdr>
    </w:div>
    <w:div w:id="1775326604">
      <w:bodyDiv w:val="1"/>
      <w:marLeft w:val="0"/>
      <w:marRight w:val="0"/>
      <w:marTop w:val="0"/>
      <w:marBottom w:val="0"/>
      <w:divBdr>
        <w:top w:val="none" w:sz="0" w:space="0" w:color="auto"/>
        <w:left w:val="none" w:sz="0" w:space="0" w:color="auto"/>
        <w:bottom w:val="none" w:sz="0" w:space="0" w:color="auto"/>
        <w:right w:val="none" w:sz="0" w:space="0" w:color="auto"/>
      </w:divBdr>
    </w:div>
    <w:div w:id="1802453448">
      <w:bodyDiv w:val="1"/>
      <w:marLeft w:val="0"/>
      <w:marRight w:val="0"/>
      <w:marTop w:val="0"/>
      <w:marBottom w:val="0"/>
      <w:divBdr>
        <w:top w:val="none" w:sz="0" w:space="0" w:color="auto"/>
        <w:left w:val="none" w:sz="0" w:space="0" w:color="auto"/>
        <w:bottom w:val="none" w:sz="0" w:space="0" w:color="auto"/>
        <w:right w:val="none" w:sz="0" w:space="0" w:color="auto"/>
      </w:divBdr>
    </w:div>
    <w:div w:id="1804930599">
      <w:bodyDiv w:val="1"/>
      <w:marLeft w:val="0"/>
      <w:marRight w:val="0"/>
      <w:marTop w:val="0"/>
      <w:marBottom w:val="0"/>
      <w:divBdr>
        <w:top w:val="none" w:sz="0" w:space="0" w:color="auto"/>
        <w:left w:val="none" w:sz="0" w:space="0" w:color="auto"/>
        <w:bottom w:val="none" w:sz="0" w:space="0" w:color="auto"/>
        <w:right w:val="none" w:sz="0" w:space="0" w:color="auto"/>
      </w:divBdr>
    </w:div>
    <w:div w:id="1808276776">
      <w:bodyDiv w:val="1"/>
      <w:marLeft w:val="0"/>
      <w:marRight w:val="0"/>
      <w:marTop w:val="0"/>
      <w:marBottom w:val="0"/>
      <w:divBdr>
        <w:top w:val="none" w:sz="0" w:space="0" w:color="auto"/>
        <w:left w:val="none" w:sz="0" w:space="0" w:color="auto"/>
        <w:bottom w:val="none" w:sz="0" w:space="0" w:color="auto"/>
        <w:right w:val="none" w:sz="0" w:space="0" w:color="auto"/>
      </w:divBdr>
    </w:div>
    <w:div w:id="1834829236">
      <w:bodyDiv w:val="1"/>
      <w:marLeft w:val="0"/>
      <w:marRight w:val="0"/>
      <w:marTop w:val="0"/>
      <w:marBottom w:val="0"/>
      <w:divBdr>
        <w:top w:val="none" w:sz="0" w:space="0" w:color="auto"/>
        <w:left w:val="none" w:sz="0" w:space="0" w:color="auto"/>
        <w:bottom w:val="none" w:sz="0" w:space="0" w:color="auto"/>
        <w:right w:val="none" w:sz="0" w:space="0" w:color="auto"/>
      </w:divBdr>
    </w:div>
    <w:div w:id="1846900498">
      <w:bodyDiv w:val="1"/>
      <w:marLeft w:val="0"/>
      <w:marRight w:val="0"/>
      <w:marTop w:val="0"/>
      <w:marBottom w:val="0"/>
      <w:divBdr>
        <w:top w:val="none" w:sz="0" w:space="0" w:color="auto"/>
        <w:left w:val="none" w:sz="0" w:space="0" w:color="auto"/>
        <w:bottom w:val="none" w:sz="0" w:space="0" w:color="auto"/>
        <w:right w:val="none" w:sz="0" w:space="0" w:color="auto"/>
      </w:divBdr>
    </w:div>
    <w:div w:id="1869021787">
      <w:bodyDiv w:val="1"/>
      <w:marLeft w:val="0"/>
      <w:marRight w:val="0"/>
      <w:marTop w:val="0"/>
      <w:marBottom w:val="0"/>
      <w:divBdr>
        <w:top w:val="none" w:sz="0" w:space="0" w:color="auto"/>
        <w:left w:val="none" w:sz="0" w:space="0" w:color="auto"/>
        <w:bottom w:val="none" w:sz="0" w:space="0" w:color="auto"/>
        <w:right w:val="none" w:sz="0" w:space="0" w:color="auto"/>
      </w:divBdr>
    </w:div>
    <w:div w:id="1887059218">
      <w:bodyDiv w:val="1"/>
      <w:marLeft w:val="0"/>
      <w:marRight w:val="0"/>
      <w:marTop w:val="0"/>
      <w:marBottom w:val="0"/>
      <w:divBdr>
        <w:top w:val="none" w:sz="0" w:space="0" w:color="auto"/>
        <w:left w:val="none" w:sz="0" w:space="0" w:color="auto"/>
        <w:bottom w:val="none" w:sz="0" w:space="0" w:color="auto"/>
        <w:right w:val="none" w:sz="0" w:space="0" w:color="auto"/>
      </w:divBdr>
      <w:divsChild>
        <w:div w:id="163135368">
          <w:marLeft w:val="0"/>
          <w:marRight w:val="0"/>
          <w:marTop w:val="0"/>
          <w:marBottom w:val="0"/>
          <w:divBdr>
            <w:top w:val="none" w:sz="0" w:space="0" w:color="auto"/>
            <w:left w:val="none" w:sz="0" w:space="0" w:color="auto"/>
            <w:bottom w:val="none" w:sz="0" w:space="0" w:color="auto"/>
            <w:right w:val="none" w:sz="0" w:space="0" w:color="auto"/>
          </w:divBdr>
          <w:divsChild>
            <w:div w:id="1914732340">
              <w:marLeft w:val="0"/>
              <w:marRight w:val="0"/>
              <w:marTop w:val="0"/>
              <w:marBottom w:val="0"/>
              <w:divBdr>
                <w:top w:val="none" w:sz="0" w:space="0" w:color="auto"/>
                <w:left w:val="none" w:sz="0" w:space="0" w:color="auto"/>
                <w:bottom w:val="none" w:sz="0" w:space="0" w:color="auto"/>
                <w:right w:val="none" w:sz="0" w:space="0" w:color="auto"/>
              </w:divBdr>
              <w:divsChild>
                <w:div w:id="386682018">
                  <w:marLeft w:val="0"/>
                  <w:marRight w:val="0"/>
                  <w:marTop w:val="0"/>
                  <w:marBottom w:val="0"/>
                  <w:divBdr>
                    <w:top w:val="none" w:sz="0" w:space="0" w:color="auto"/>
                    <w:left w:val="none" w:sz="0" w:space="0" w:color="auto"/>
                    <w:bottom w:val="none" w:sz="0" w:space="0" w:color="auto"/>
                    <w:right w:val="none" w:sz="0" w:space="0" w:color="auto"/>
                  </w:divBdr>
                  <w:divsChild>
                    <w:div w:id="731080662">
                      <w:marLeft w:val="0"/>
                      <w:marRight w:val="0"/>
                      <w:marTop w:val="0"/>
                      <w:marBottom w:val="0"/>
                      <w:divBdr>
                        <w:top w:val="none" w:sz="0" w:space="0" w:color="auto"/>
                        <w:left w:val="none" w:sz="0" w:space="0" w:color="auto"/>
                        <w:bottom w:val="none" w:sz="0" w:space="0" w:color="auto"/>
                        <w:right w:val="none" w:sz="0" w:space="0" w:color="auto"/>
                      </w:divBdr>
                      <w:divsChild>
                        <w:div w:id="178005122">
                          <w:marLeft w:val="0"/>
                          <w:marRight w:val="0"/>
                          <w:marTop w:val="0"/>
                          <w:marBottom w:val="0"/>
                          <w:divBdr>
                            <w:top w:val="none" w:sz="0" w:space="0" w:color="auto"/>
                            <w:left w:val="none" w:sz="0" w:space="0" w:color="auto"/>
                            <w:bottom w:val="none" w:sz="0" w:space="0" w:color="auto"/>
                            <w:right w:val="none" w:sz="0" w:space="0" w:color="auto"/>
                          </w:divBdr>
                          <w:divsChild>
                            <w:div w:id="1035689711">
                              <w:marLeft w:val="0"/>
                              <w:marRight w:val="0"/>
                              <w:marTop w:val="0"/>
                              <w:marBottom w:val="0"/>
                              <w:divBdr>
                                <w:top w:val="none" w:sz="0" w:space="0" w:color="auto"/>
                                <w:left w:val="none" w:sz="0" w:space="0" w:color="auto"/>
                                <w:bottom w:val="none" w:sz="0" w:space="0" w:color="auto"/>
                                <w:right w:val="none" w:sz="0" w:space="0" w:color="auto"/>
                              </w:divBdr>
                              <w:divsChild>
                                <w:div w:id="1293486859">
                                  <w:marLeft w:val="0"/>
                                  <w:marRight w:val="0"/>
                                  <w:marTop w:val="0"/>
                                  <w:marBottom w:val="0"/>
                                  <w:divBdr>
                                    <w:top w:val="none" w:sz="0" w:space="0" w:color="auto"/>
                                    <w:left w:val="none" w:sz="0" w:space="0" w:color="auto"/>
                                    <w:bottom w:val="none" w:sz="0" w:space="0" w:color="auto"/>
                                    <w:right w:val="none" w:sz="0" w:space="0" w:color="auto"/>
                                  </w:divBdr>
                                  <w:divsChild>
                                    <w:div w:id="588737344">
                                      <w:marLeft w:val="0"/>
                                      <w:marRight w:val="0"/>
                                      <w:marTop w:val="0"/>
                                      <w:marBottom w:val="0"/>
                                      <w:divBdr>
                                        <w:top w:val="none" w:sz="0" w:space="0" w:color="auto"/>
                                        <w:left w:val="none" w:sz="0" w:space="0" w:color="auto"/>
                                        <w:bottom w:val="none" w:sz="0" w:space="0" w:color="auto"/>
                                        <w:right w:val="none" w:sz="0" w:space="0" w:color="auto"/>
                                      </w:divBdr>
                                    </w:div>
                                    <w:div w:id="1686513532">
                                      <w:marLeft w:val="0"/>
                                      <w:marRight w:val="0"/>
                                      <w:marTop w:val="0"/>
                                      <w:marBottom w:val="0"/>
                                      <w:divBdr>
                                        <w:top w:val="none" w:sz="0" w:space="0" w:color="auto"/>
                                        <w:left w:val="none" w:sz="0" w:space="0" w:color="auto"/>
                                        <w:bottom w:val="none" w:sz="0" w:space="0" w:color="auto"/>
                                        <w:right w:val="none" w:sz="0" w:space="0" w:color="auto"/>
                                      </w:divBdr>
                                      <w:divsChild>
                                        <w:div w:id="285936293">
                                          <w:marLeft w:val="0"/>
                                          <w:marRight w:val="165"/>
                                          <w:marTop w:val="150"/>
                                          <w:marBottom w:val="0"/>
                                          <w:divBdr>
                                            <w:top w:val="none" w:sz="0" w:space="0" w:color="auto"/>
                                            <w:left w:val="none" w:sz="0" w:space="0" w:color="auto"/>
                                            <w:bottom w:val="none" w:sz="0" w:space="0" w:color="auto"/>
                                            <w:right w:val="none" w:sz="0" w:space="0" w:color="auto"/>
                                          </w:divBdr>
                                          <w:divsChild>
                                            <w:div w:id="465662137">
                                              <w:marLeft w:val="0"/>
                                              <w:marRight w:val="0"/>
                                              <w:marTop w:val="0"/>
                                              <w:marBottom w:val="0"/>
                                              <w:divBdr>
                                                <w:top w:val="none" w:sz="0" w:space="0" w:color="auto"/>
                                                <w:left w:val="none" w:sz="0" w:space="0" w:color="auto"/>
                                                <w:bottom w:val="none" w:sz="0" w:space="0" w:color="auto"/>
                                                <w:right w:val="none" w:sz="0" w:space="0" w:color="auto"/>
                                              </w:divBdr>
                                              <w:divsChild>
                                                <w:div w:id="2850885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102985">
      <w:bodyDiv w:val="1"/>
      <w:marLeft w:val="0"/>
      <w:marRight w:val="0"/>
      <w:marTop w:val="0"/>
      <w:marBottom w:val="0"/>
      <w:divBdr>
        <w:top w:val="none" w:sz="0" w:space="0" w:color="auto"/>
        <w:left w:val="none" w:sz="0" w:space="0" w:color="auto"/>
        <w:bottom w:val="none" w:sz="0" w:space="0" w:color="auto"/>
        <w:right w:val="none" w:sz="0" w:space="0" w:color="auto"/>
      </w:divBdr>
    </w:div>
    <w:div w:id="1979993084">
      <w:bodyDiv w:val="1"/>
      <w:marLeft w:val="0"/>
      <w:marRight w:val="0"/>
      <w:marTop w:val="0"/>
      <w:marBottom w:val="0"/>
      <w:divBdr>
        <w:top w:val="none" w:sz="0" w:space="0" w:color="auto"/>
        <w:left w:val="none" w:sz="0" w:space="0" w:color="auto"/>
        <w:bottom w:val="none" w:sz="0" w:space="0" w:color="auto"/>
        <w:right w:val="none" w:sz="0" w:space="0" w:color="auto"/>
      </w:divBdr>
    </w:div>
    <w:div w:id="1992246838">
      <w:bodyDiv w:val="1"/>
      <w:marLeft w:val="0"/>
      <w:marRight w:val="0"/>
      <w:marTop w:val="0"/>
      <w:marBottom w:val="0"/>
      <w:divBdr>
        <w:top w:val="none" w:sz="0" w:space="0" w:color="auto"/>
        <w:left w:val="none" w:sz="0" w:space="0" w:color="auto"/>
        <w:bottom w:val="none" w:sz="0" w:space="0" w:color="auto"/>
        <w:right w:val="none" w:sz="0" w:space="0" w:color="auto"/>
      </w:divBdr>
    </w:div>
    <w:div w:id="2042899145">
      <w:bodyDiv w:val="1"/>
      <w:marLeft w:val="0"/>
      <w:marRight w:val="0"/>
      <w:marTop w:val="0"/>
      <w:marBottom w:val="0"/>
      <w:divBdr>
        <w:top w:val="none" w:sz="0" w:space="0" w:color="auto"/>
        <w:left w:val="none" w:sz="0" w:space="0" w:color="auto"/>
        <w:bottom w:val="none" w:sz="0" w:space="0" w:color="auto"/>
        <w:right w:val="none" w:sz="0" w:space="0" w:color="auto"/>
      </w:divBdr>
    </w:div>
    <w:div w:id="2093621097">
      <w:bodyDiv w:val="1"/>
      <w:marLeft w:val="0"/>
      <w:marRight w:val="0"/>
      <w:marTop w:val="0"/>
      <w:marBottom w:val="0"/>
      <w:divBdr>
        <w:top w:val="none" w:sz="0" w:space="0" w:color="auto"/>
        <w:left w:val="none" w:sz="0" w:space="0" w:color="auto"/>
        <w:bottom w:val="none" w:sz="0" w:space="0" w:color="auto"/>
        <w:right w:val="none" w:sz="0" w:space="0" w:color="auto"/>
      </w:divBdr>
    </w:div>
    <w:div w:id="211872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eader" Target="head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353B3-9FE7-4C10-BFF5-F88EC7A84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ixdiname.dot</Template>
  <TotalTime>433</TotalTime>
  <Pages>9</Pages>
  <Words>4108</Words>
  <Characters>22186</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26242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BRUNO MELLO SILVEIRA</cp:lastModifiedBy>
  <cp:revision>27</cp:revision>
  <cp:lastPrinted>2021-06-23T21:03:00Z</cp:lastPrinted>
  <dcterms:created xsi:type="dcterms:W3CDTF">2021-06-26T23:46:00Z</dcterms:created>
  <dcterms:modified xsi:type="dcterms:W3CDTF">2021-06-28T04:12:00Z</dcterms:modified>
</cp:coreProperties>
</file>